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0181" w14:textId="77777777" w:rsidR="00C60E25" w:rsidRDefault="00CA050C">
      <w:pPr>
        <w:pStyle w:val="Body"/>
        <w:spacing w:line="480" w:lineRule="auto"/>
        <w:rPr>
          <w:b/>
          <w:bCs/>
          <w:sz w:val="24"/>
          <w:szCs w:val="24"/>
        </w:rPr>
      </w:pPr>
      <w:r>
        <w:rPr>
          <w:b/>
          <w:bCs/>
          <w:sz w:val="24"/>
          <w:szCs w:val="24"/>
        </w:rPr>
        <w:t>Less is more: facilitation of biodiversity maintenance declines with increasing plant species richness</w:t>
      </w:r>
    </w:p>
    <w:p w14:paraId="536E7F57" w14:textId="77777777" w:rsidR="00C60E25" w:rsidRDefault="00C60E25">
      <w:pPr>
        <w:pStyle w:val="Body"/>
        <w:spacing w:line="480" w:lineRule="auto"/>
        <w:rPr>
          <w:sz w:val="24"/>
          <w:szCs w:val="24"/>
        </w:rPr>
      </w:pPr>
    </w:p>
    <w:p w14:paraId="5117FF67" w14:textId="77777777" w:rsidR="00C60E25" w:rsidRDefault="00CA050C">
      <w:pPr>
        <w:pStyle w:val="Body"/>
        <w:spacing w:line="480" w:lineRule="auto"/>
        <w:rPr>
          <w:sz w:val="24"/>
          <w:szCs w:val="24"/>
        </w:rPr>
      </w:pPr>
      <w:r>
        <w:rPr>
          <w:sz w:val="24"/>
          <w:szCs w:val="24"/>
          <w:lang w:val="de-DE"/>
        </w:rPr>
        <w:t xml:space="preserve">Christopher J Lortie 1,2* and </w:t>
      </w:r>
      <w:r>
        <w:rPr>
          <w:sz w:val="24"/>
          <w:szCs w:val="24"/>
        </w:rPr>
        <w:t>a long list of folks :)</w:t>
      </w:r>
    </w:p>
    <w:p w14:paraId="20ADE13F" w14:textId="77777777" w:rsidR="00C60E25" w:rsidRDefault="00C60E25">
      <w:pPr>
        <w:pStyle w:val="Body"/>
        <w:spacing w:line="480" w:lineRule="auto"/>
        <w:rPr>
          <w:sz w:val="24"/>
          <w:szCs w:val="24"/>
        </w:rPr>
      </w:pPr>
    </w:p>
    <w:p w14:paraId="49A6E4A9" w14:textId="77777777" w:rsidR="00C60E25" w:rsidRDefault="00CA050C">
      <w:pPr>
        <w:pStyle w:val="Body"/>
        <w:spacing w:line="480" w:lineRule="auto"/>
        <w:rPr>
          <w:sz w:val="24"/>
          <w:szCs w:val="24"/>
        </w:rPr>
      </w:pPr>
      <w:r>
        <w:rPr>
          <w:sz w:val="24"/>
          <w:szCs w:val="24"/>
        </w:rPr>
        <w:t xml:space="preserve">1. Department of Biology, York University, </w:t>
      </w:r>
    </w:p>
    <w:p w14:paraId="229EF8C5" w14:textId="77777777" w:rsidR="00C60E25" w:rsidRDefault="00CA050C">
      <w:pPr>
        <w:pStyle w:val="Body"/>
        <w:spacing w:line="480" w:lineRule="auto"/>
        <w:rPr>
          <w:sz w:val="24"/>
          <w:szCs w:val="24"/>
        </w:rPr>
      </w:pPr>
      <w:r>
        <w:rPr>
          <w:sz w:val="24"/>
          <w:szCs w:val="24"/>
          <w:lang w:val="de-DE"/>
        </w:rPr>
        <w:t xml:space="preserve">4700 Keele St., </w:t>
      </w:r>
    </w:p>
    <w:p w14:paraId="47BA5B15" w14:textId="77777777" w:rsidR="00C60E25" w:rsidRDefault="00CA050C">
      <w:pPr>
        <w:pStyle w:val="Body"/>
        <w:spacing w:line="480" w:lineRule="auto"/>
        <w:rPr>
          <w:sz w:val="24"/>
          <w:szCs w:val="24"/>
        </w:rPr>
      </w:pPr>
      <w:r>
        <w:rPr>
          <w:sz w:val="24"/>
          <w:szCs w:val="24"/>
          <w:lang w:val="it-IT"/>
        </w:rPr>
        <w:t>Toronto, ON Canada.</w:t>
      </w:r>
    </w:p>
    <w:p w14:paraId="53451356" w14:textId="77777777" w:rsidR="00C60E25" w:rsidRDefault="00CA050C">
      <w:pPr>
        <w:pStyle w:val="Body"/>
        <w:spacing w:line="480" w:lineRule="auto"/>
        <w:rPr>
          <w:sz w:val="24"/>
          <w:szCs w:val="24"/>
        </w:rPr>
      </w:pPr>
      <w:r>
        <w:rPr>
          <w:sz w:val="24"/>
          <w:szCs w:val="24"/>
          <w:lang w:val="da-DK"/>
        </w:rPr>
        <w:t>M3J 1P3</w:t>
      </w:r>
    </w:p>
    <w:p w14:paraId="1C03BADD" w14:textId="77777777" w:rsidR="00C60E25" w:rsidRDefault="00CA050C">
      <w:pPr>
        <w:pStyle w:val="Body"/>
        <w:spacing w:line="480" w:lineRule="auto"/>
        <w:rPr>
          <w:sz w:val="24"/>
          <w:szCs w:val="24"/>
        </w:rPr>
      </w:pPr>
      <w:r>
        <w:rPr>
          <w:sz w:val="24"/>
          <w:szCs w:val="24"/>
        </w:rPr>
        <w:t xml:space="preserve">* </w:t>
      </w:r>
      <w:r>
        <w:rPr>
          <w:sz w:val="24"/>
          <w:szCs w:val="24"/>
        </w:rPr>
        <w:t>Correspondence: lortie@yorku.ca</w:t>
      </w:r>
    </w:p>
    <w:p w14:paraId="562463FC" w14:textId="77777777" w:rsidR="00C60E25" w:rsidRDefault="00C60E25">
      <w:pPr>
        <w:pStyle w:val="Body"/>
        <w:spacing w:line="480" w:lineRule="auto"/>
        <w:rPr>
          <w:sz w:val="24"/>
          <w:szCs w:val="24"/>
        </w:rPr>
      </w:pPr>
    </w:p>
    <w:p w14:paraId="4D1CA120" w14:textId="77777777" w:rsidR="00C60E25" w:rsidRDefault="00CA050C">
      <w:pPr>
        <w:pStyle w:val="Body"/>
        <w:spacing w:line="480" w:lineRule="auto"/>
        <w:rPr>
          <w:sz w:val="24"/>
          <w:szCs w:val="24"/>
        </w:rPr>
      </w:pPr>
      <w:r>
        <w:rPr>
          <w:sz w:val="24"/>
          <w:szCs w:val="24"/>
        </w:rPr>
        <w:t>2. The National Center for Ecological Analysis and Synthesis (NCEAS),</w:t>
      </w:r>
    </w:p>
    <w:p w14:paraId="5E5E15A6" w14:textId="77777777" w:rsidR="00C60E25" w:rsidRDefault="00CA050C">
      <w:pPr>
        <w:pStyle w:val="Body"/>
        <w:spacing w:line="480" w:lineRule="auto"/>
        <w:rPr>
          <w:sz w:val="24"/>
          <w:szCs w:val="24"/>
        </w:rPr>
      </w:pPr>
      <w:r>
        <w:rPr>
          <w:sz w:val="24"/>
          <w:szCs w:val="24"/>
        </w:rPr>
        <w:t>UCSB, Santa Barbara, CA, USA. 93101.</w:t>
      </w:r>
    </w:p>
    <w:p w14:paraId="5A717704" w14:textId="77777777" w:rsidR="00C60E25" w:rsidRDefault="00C60E25">
      <w:pPr>
        <w:pStyle w:val="Body"/>
        <w:spacing w:line="480" w:lineRule="auto"/>
        <w:rPr>
          <w:sz w:val="24"/>
          <w:szCs w:val="24"/>
        </w:rPr>
      </w:pPr>
    </w:p>
    <w:p w14:paraId="4DEFBC01" w14:textId="77777777" w:rsidR="00C60E25" w:rsidRDefault="00C60E25">
      <w:pPr>
        <w:pStyle w:val="Body"/>
        <w:spacing w:line="480" w:lineRule="auto"/>
        <w:rPr>
          <w:sz w:val="24"/>
          <w:szCs w:val="24"/>
        </w:rPr>
      </w:pPr>
    </w:p>
    <w:p w14:paraId="010C4D41" w14:textId="77777777" w:rsidR="00C60E25" w:rsidRDefault="00C60E25">
      <w:pPr>
        <w:pStyle w:val="Body"/>
        <w:spacing w:line="480" w:lineRule="auto"/>
        <w:rPr>
          <w:sz w:val="24"/>
          <w:szCs w:val="24"/>
        </w:rPr>
      </w:pPr>
    </w:p>
    <w:p w14:paraId="4FFC76C0" w14:textId="77777777" w:rsidR="00C60E25" w:rsidRDefault="00C60E25">
      <w:pPr>
        <w:pStyle w:val="Body"/>
        <w:spacing w:line="480" w:lineRule="auto"/>
        <w:rPr>
          <w:sz w:val="24"/>
          <w:szCs w:val="24"/>
        </w:rPr>
      </w:pPr>
    </w:p>
    <w:p w14:paraId="2364902D" w14:textId="77777777" w:rsidR="00C60E25" w:rsidRDefault="00C60E25">
      <w:pPr>
        <w:pStyle w:val="Body"/>
        <w:spacing w:line="480" w:lineRule="auto"/>
        <w:rPr>
          <w:sz w:val="24"/>
          <w:szCs w:val="24"/>
        </w:rPr>
      </w:pPr>
    </w:p>
    <w:p w14:paraId="63FBC6EB" w14:textId="77777777" w:rsidR="00C60E25" w:rsidRDefault="00C60E25">
      <w:pPr>
        <w:pStyle w:val="Body"/>
        <w:spacing w:line="480" w:lineRule="auto"/>
        <w:rPr>
          <w:sz w:val="24"/>
          <w:szCs w:val="24"/>
        </w:rPr>
      </w:pPr>
    </w:p>
    <w:p w14:paraId="4D0B0488" w14:textId="77777777" w:rsidR="00C60E25" w:rsidRDefault="00C60E25">
      <w:pPr>
        <w:pStyle w:val="Body"/>
        <w:spacing w:line="480" w:lineRule="auto"/>
        <w:rPr>
          <w:sz w:val="24"/>
          <w:szCs w:val="24"/>
        </w:rPr>
      </w:pPr>
    </w:p>
    <w:p w14:paraId="3AB9A31C" w14:textId="77777777" w:rsidR="00C60E25" w:rsidRDefault="00CA050C">
      <w:pPr>
        <w:pStyle w:val="Body"/>
        <w:spacing w:line="480" w:lineRule="auto"/>
        <w:rPr>
          <w:sz w:val="24"/>
          <w:szCs w:val="24"/>
        </w:rPr>
      </w:pPr>
      <w:r>
        <w:rPr>
          <w:sz w:val="24"/>
          <w:szCs w:val="24"/>
        </w:rPr>
        <w:t>Running head: facilitation of diversity function</w:t>
      </w:r>
    </w:p>
    <w:p w14:paraId="7EB32A81" w14:textId="77777777" w:rsidR="00C60E25" w:rsidRDefault="00CA050C">
      <w:pPr>
        <w:pStyle w:val="Body"/>
        <w:spacing w:line="480" w:lineRule="auto"/>
      </w:pPr>
      <w:r>
        <w:rPr>
          <w:b/>
          <w:bCs/>
          <w:sz w:val="24"/>
          <w:szCs w:val="24"/>
        </w:rPr>
        <w:t>Journal of Ecology: Mini-Review contribution</w:t>
      </w:r>
      <w:r>
        <w:rPr>
          <w:rFonts w:ascii="Arial Unicode MS" w:hAnsi="Arial Unicode MS"/>
          <w:sz w:val="24"/>
          <w:szCs w:val="24"/>
        </w:rPr>
        <w:br w:type="column"/>
      </w:r>
    </w:p>
    <w:p w14:paraId="3A72A60D" w14:textId="77777777" w:rsidR="00C60E25" w:rsidRDefault="00CA050C">
      <w:pPr>
        <w:pStyle w:val="Body"/>
        <w:spacing w:line="480" w:lineRule="auto"/>
        <w:rPr>
          <w:b/>
          <w:bCs/>
          <w:sz w:val="24"/>
          <w:szCs w:val="24"/>
        </w:rPr>
      </w:pPr>
      <w:r>
        <w:rPr>
          <w:b/>
          <w:bCs/>
          <w:sz w:val="24"/>
          <w:szCs w:val="24"/>
        </w:rPr>
        <w:t>Abstract</w:t>
      </w:r>
    </w:p>
    <w:p w14:paraId="5B591F0E" w14:textId="77777777" w:rsidR="00C60E25" w:rsidRDefault="00CA050C">
      <w:pPr>
        <w:pStyle w:val="Body"/>
        <w:numPr>
          <w:ilvl w:val="0"/>
          <w:numId w:val="2"/>
        </w:numPr>
        <w:spacing w:line="480" w:lineRule="auto"/>
        <w:rPr>
          <w:sz w:val="24"/>
          <w:szCs w:val="24"/>
        </w:rPr>
      </w:pPr>
      <w:r>
        <w:rPr>
          <w:sz w:val="24"/>
          <w:szCs w:val="24"/>
        </w:rPr>
        <w:t xml:space="preserve">The </w:t>
      </w:r>
      <w:del w:id="0" w:author="Alex Filazzola" w:date="2020-10-01T14:06:00Z">
        <w:r w:rsidDel="00494811">
          <w:rPr>
            <w:sz w:val="24"/>
            <w:szCs w:val="24"/>
          </w:rPr>
          <w:delText>b</w:delText>
        </w:r>
        <w:r w:rsidDel="00494811">
          <w:rPr>
            <w:sz w:val="24"/>
            <w:szCs w:val="24"/>
          </w:rPr>
          <w:delText xml:space="preserve">iodiversity </w:delText>
        </w:r>
      </w:del>
      <w:ins w:id="1" w:author="Alex Filazzola" w:date="2020-10-01T14:06:00Z">
        <w:r w:rsidR="00494811">
          <w:rPr>
            <w:sz w:val="24"/>
            <w:szCs w:val="24"/>
          </w:rPr>
          <w:t>biodiversity</w:t>
        </w:r>
        <w:r w:rsidR="00494811">
          <w:rPr>
            <w:sz w:val="24"/>
            <w:szCs w:val="24"/>
          </w:rPr>
          <w:t>-</w:t>
        </w:r>
      </w:ins>
      <w:r>
        <w:rPr>
          <w:sz w:val="24"/>
          <w:szCs w:val="24"/>
        </w:rPr>
        <w:t>ecosystem function literature provides a useful framework to examine many processes associated with species diversity in ecology.</w:t>
      </w:r>
    </w:p>
    <w:p w14:paraId="0509503B" w14:textId="77777777" w:rsidR="00C60E25" w:rsidRDefault="00CA050C">
      <w:pPr>
        <w:pStyle w:val="Body"/>
        <w:numPr>
          <w:ilvl w:val="0"/>
          <w:numId w:val="2"/>
        </w:numPr>
        <w:spacing w:line="480" w:lineRule="auto"/>
        <w:rPr>
          <w:sz w:val="24"/>
          <w:szCs w:val="24"/>
        </w:rPr>
      </w:pPr>
      <w:r>
        <w:rPr>
          <w:sz w:val="24"/>
          <w:szCs w:val="24"/>
        </w:rPr>
        <w:t xml:space="preserve">In ecology, </w:t>
      </w:r>
      <w:del w:id="2" w:author="Alex Filazzola" w:date="2020-10-01T14:09:00Z">
        <w:r w:rsidDel="00494811">
          <w:rPr>
            <w:sz w:val="24"/>
            <w:szCs w:val="24"/>
          </w:rPr>
          <w:delText>it is not uncommon for s</w:delText>
        </w:r>
      </w:del>
      <w:ins w:id="3" w:author="Alex Filazzola" w:date="2020-10-01T14:09:00Z">
        <w:r w:rsidR="00494811">
          <w:rPr>
            <w:sz w:val="24"/>
            <w:szCs w:val="24"/>
          </w:rPr>
          <w:t>s</w:t>
        </w:r>
      </w:ins>
      <w:r>
        <w:rPr>
          <w:sz w:val="24"/>
          <w:szCs w:val="24"/>
        </w:rPr>
        <w:t xml:space="preserve">ome variables </w:t>
      </w:r>
      <w:del w:id="4" w:author="Alex Filazzola" w:date="2020-10-01T14:09:00Z">
        <w:r w:rsidDel="00494811">
          <w:rPr>
            <w:sz w:val="24"/>
            <w:szCs w:val="24"/>
          </w:rPr>
          <w:delText xml:space="preserve">to </w:delText>
        </w:r>
      </w:del>
      <w:ins w:id="5" w:author="Alex Filazzola" w:date="2020-10-01T14:09:00Z">
        <w:r w:rsidR="00494811">
          <w:rPr>
            <w:sz w:val="24"/>
            <w:szCs w:val="24"/>
          </w:rPr>
          <w:t>can</w:t>
        </w:r>
        <w:r w:rsidR="00494811">
          <w:rPr>
            <w:sz w:val="24"/>
            <w:szCs w:val="24"/>
          </w:rPr>
          <w:t xml:space="preserve"> </w:t>
        </w:r>
      </w:ins>
      <w:r>
        <w:rPr>
          <w:sz w:val="24"/>
          <w:szCs w:val="24"/>
        </w:rPr>
        <w:t xml:space="preserve">provide a means to both explore causation </w:t>
      </w:r>
      <w:del w:id="6" w:author="Alex Filazzola" w:date="2020-10-01T14:10:00Z">
        <w:r w:rsidDel="00494811">
          <w:rPr>
            <w:sz w:val="24"/>
            <w:szCs w:val="24"/>
          </w:rPr>
          <w:delText xml:space="preserve">as factors </w:delText>
        </w:r>
      </w:del>
      <w:r>
        <w:rPr>
          <w:sz w:val="24"/>
          <w:szCs w:val="24"/>
        </w:rPr>
        <w:t xml:space="preserve">and for </w:t>
      </w:r>
      <w:r>
        <w:rPr>
          <w:sz w:val="24"/>
          <w:szCs w:val="24"/>
        </w:rPr>
        <w:t xml:space="preserve">similar measures to serve as a response in alternative models.  Here, we used this concept to examine biodiversity-mediated interactions between plants on the net outcome of </w:t>
      </w:r>
      <w:del w:id="7" w:author="Alex Filazzola" w:date="2020-10-01T14:10:00Z">
        <w:r w:rsidDel="00494811">
          <w:rPr>
            <w:sz w:val="24"/>
            <w:szCs w:val="24"/>
          </w:rPr>
          <w:delText xml:space="preserve">direct </w:delText>
        </w:r>
      </w:del>
      <w:r>
        <w:rPr>
          <w:sz w:val="24"/>
          <w:szCs w:val="24"/>
        </w:rPr>
        <w:t>positive interactions amongst</w:t>
      </w:r>
      <w:r>
        <w:rPr>
          <w:sz w:val="24"/>
          <w:szCs w:val="24"/>
          <w:lang w:val="es-ES_tradnl"/>
        </w:rPr>
        <w:t xml:space="preserve"> </w:t>
      </w:r>
      <w:proofErr w:type="spellStart"/>
      <w:r>
        <w:rPr>
          <w:sz w:val="24"/>
          <w:szCs w:val="24"/>
          <w:lang w:val="es-ES_tradnl"/>
        </w:rPr>
        <w:t>species</w:t>
      </w:r>
      <w:proofErr w:type="spellEnd"/>
      <w:r>
        <w:rPr>
          <w:sz w:val="24"/>
          <w:szCs w:val="24"/>
        </w:rPr>
        <w:t xml:space="preserve"> associated with the function of biodi</w:t>
      </w:r>
      <w:r>
        <w:rPr>
          <w:sz w:val="24"/>
          <w:szCs w:val="24"/>
        </w:rPr>
        <w:t xml:space="preserve">versity maintenance for communities in </w:t>
      </w:r>
      <w:ins w:id="8" w:author="Alex Filazzola" w:date="2020-10-01T14:11:00Z">
        <w:r w:rsidR="00494811">
          <w:rPr>
            <w:sz w:val="24"/>
            <w:szCs w:val="24"/>
          </w:rPr>
          <w:t xml:space="preserve">dryland </w:t>
        </w:r>
      </w:ins>
      <w:del w:id="9" w:author="Alex Filazzola" w:date="2020-10-01T14:11:00Z">
        <w:r w:rsidDel="00494811">
          <w:rPr>
            <w:sz w:val="24"/>
            <w:szCs w:val="24"/>
          </w:rPr>
          <w:delText xml:space="preserve">arid and semi-arid </w:delText>
        </w:r>
      </w:del>
      <w:del w:id="10" w:author="Alex Filazzola" w:date="2020-10-01T14:10:00Z">
        <w:r w:rsidDel="00494811">
          <w:rPr>
            <w:sz w:val="24"/>
            <w:szCs w:val="24"/>
          </w:rPr>
          <w:delText xml:space="preserve">shrub </w:delText>
        </w:r>
      </w:del>
      <w:r>
        <w:rPr>
          <w:sz w:val="24"/>
          <w:szCs w:val="24"/>
        </w:rPr>
        <w:t>ecosystems.</w:t>
      </w:r>
    </w:p>
    <w:p w14:paraId="51578960" w14:textId="77777777" w:rsidR="00C60E25" w:rsidRDefault="00CA050C">
      <w:pPr>
        <w:pStyle w:val="Body"/>
        <w:numPr>
          <w:ilvl w:val="0"/>
          <w:numId w:val="2"/>
        </w:numPr>
        <w:spacing w:line="480" w:lineRule="auto"/>
        <w:rPr>
          <w:sz w:val="24"/>
          <w:szCs w:val="24"/>
        </w:rPr>
      </w:pPr>
      <w:r>
        <w:rPr>
          <w:sz w:val="24"/>
          <w:szCs w:val="24"/>
        </w:rPr>
        <w:t xml:space="preserve">A synthesis including a meta-analysis was used to compile nearly 600 papers on positive interactions mediated by shrubs in dryland plant communities </w:t>
      </w:r>
      <w:del w:id="11" w:author="Alex Filazzola" w:date="2020-10-01T14:11:00Z">
        <w:r w:rsidDel="00494811">
          <w:rPr>
            <w:sz w:val="24"/>
            <w:szCs w:val="24"/>
          </w:rPr>
          <w:delText>(search terms: shrub, positive,</w:delText>
        </w:r>
        <w:r w:rsidDel="00494811">
          <w:rPr>
            <w:sz w:val="24"/>
            <w:szCs w:val="24"/>
          </w:rPr>
          <w:delText xml:space="preserve"> facilitat*) </w:delText>
        </w:r>
      </w:del>
      <w:r>
        <w:rPr>
          <w:sz w:val="24"/>
          <w:szCs w:val="24"/>
        </w:rPr>
        <w:t>to examine whether interactions in these studies changed with reported species richness.  A total of 19 studies and 141 independent instances examined facilitation of diversity measures of the plant community and reported local species richnes</w:t>
      </w:r>
      <w:r>
        <w:rPr>
          <w:sz w:val="24"/>
          <w:szCs w:val="24"/>
        </w:rPr>
        <w:t xml:space="preserve">s.  </w:t>
      </w:r>
    </w:p>
    <w:p w14:paraId="263E0C95" w14:textId="77777777" w:rsidR="00C60E25" w:rsidRDefault="00CA050C">
      <w:pPr>
        <w:pStyle w:val="Body"/>
        <w:numPr>
          <w:ilvl w:val="0"/>
          <w:numId w:val="2"/>
        </w:numPr>
        <w:spacing w:line="480" w:lineRule="auto"/>
        <w:rPr>
          <w:sz w:val="24"/>
          <w:szCs w:val="24"/>
        </w:rPr>
      </w:pPr>
      <w:r>
        <w:rPr>
          <w:sz w:val="24"/>
          <w:szCs w:val="24"/>
        </w:rPr>
        <w:t xml:space="preserve">The net effect of increasing plant species richness was negative and shifted the relative frequency of interactions from positive </w:t>
      </w:r>
      <w:del w:id="12" w:author="Alex Filazzola" w:date="2020-10-01T14:11:00Z">
        <w:r w:rsidDel="00494811">
          <w:rPr>
            <w:sz w:val="24"/>
            <w:szCs w:val="24"/>
          </w:rPr>
          <w:delText xml:space="preserve">or facilitative </w:delText>
        </w:r>
      </w:del>
      <w:r>
        <w:rPr>
          <w:sz w:val="24"/>
          <w:szCs w:val="24"/>
        </w:rPr>
        <w:t>to negative with increasing number of species.</w:t>
      </w:r>
    </w:p>
    <w:p w14:paraId="35756867" w14:textId="77777777" w:rsidR="00C60E25" w:rsidRDefault="00CA050C">
      <w:pPr>
        <w:pStyle w:val="Body"/>
        <w:numPr>
          <w:ilvl w:val="0"/>
          <w:numId w:val="2"/>
        </w:numPr>
        <w:spacing w:line="480" w:lineRule="auto"/>
        <w:rPr>
          <w:sz w:val="24"/>
          <w:szCs w:val="24"/>
        </w:rPr>
      </w:pPr>
      <w:r>
        <w:rPr>
          <w:sz w:val="24"/>
          <w:szCs w:val="24"/>
        </w:rPr>
        <w:t>This relationship suggests that increases in richness do n</w:t>
      </w:r>
      <w:r>
        <w:rPr>
          <w:sz w:val="24"/>
          <w:szCs w:val="24"/>
        </w:rPr>
        <w:t xml:space="preserve">ot always enhance functions associated with diversity maintenance of plant communities because of concurrent increases in the likelihood of indirect negative interactions between </w:t>
      </w:r>
      <w:del w:id="13" w:author="Alex Filazzola" w:date="2020-10-01T14:12:00Z">
        <w:r w:rsidDel="00494811">
          <w:rPr>
            <w:sz w:val="24"/>
            <w:szCs w:val="24"/>
          </w:rPr>
          <w:delText xml:space="preserve">protege </w:delText>
        </w:r>
      </w:del>
      <w:ins w:id="14" w:author="Alex Filazzola" w:date="2020-10-01T14:12:00Z">
        <w:r w:rsidR="00494811">
          <w:rPr>
            <w:sz w:val="24"/>
            <w:szCs w:val="24"/>
          </w:rPr>
          <w:t>beneficiary</w:t>
        </w:r>
        <w:r w:rsidR="00494811">
          <w:rPr>
            <w:sz w:val="24"/>
            <w:szCs w:val="24"/>
          </w:rPr>
          <w:t xml:space="preserve"> </w:t>
        </w:r>
      </w:ins>
      <w:r>
        <w:rPr>
          <w:sz w:val="24"/>
          <w:szCs w:val="24"/>
        </w:rPr>
        <w:t xml:space="preserve">species under shrubs.  Foundation species in natural systems </w:t>
      </w:r>
      <w:r>
        <w:rPr>
          <w:sz w:val="24"/>
          <w:szCs w:val="24"/>
        </w:rPr>
        <w:lastRenderedPageBreak/>
        <w:t>can thus</w:t>
      </w:r>
      <w:r>
        <w:rPr>
          <w:sz w:val="24"/>
          <w:szCs w:val="24"/>
        </w:rPr>
        <w:t xml:space="preserve"> provide a novel tool to examine trade-offs in ecosystem functions by differences in local plant diversity. </w:t>
      </w:r>
    </w:p>
    <w:p w14:paraId="7432FAB3" w14:textId="77777777" w:rsidR="00C60E25" w:rsidRDefault="00C60E25">
      <w:pPr>
        <w:pStyle w:val="Body"/>
        <w:spacing w:line="480" w:lineRule="auto"/>
        <w:rPr>
          <w:b/>
          <w:bCs/>
          <w:sz w:val="24"/>
          <w:szCs w:val="24"/>
        </w:rPr>
      </w:pPr>
    </w:p>
    <w:p w14:paraId="62C8A993" w14:textId="77777777" w:rsidR="00C60E25" w:rsidRDefault="00C60E25">
      <w:pPr>
        <w:pStyle w:val="Body"/>
        <w:spacing w:line="480" w:lineRule="auto"/>
        <w:rPr>
          <w:b/>
          <w:bCs/>
          <w:sz w:val="24"/>
          <w:szCs w:val="24"/>
        </w:rPr>
      </w:pPr>
    </w:p>
    <w:p w14:paraId="471E52AE" w14:textId="77777777" w:rsidR="00C60E25" w:rsidRDefault="00CA050C">
      <w:pPr>
        <w:pStyle w:val="Body"/>
        <w:spacing w:line="480" w:lineRule="auto"/>
        <w:rPr>
          <w:b/>
          <w:bCs/>
          <w:sz w:val="24"/>
          <w:szCs w:val="24"/>
        </w:rPr>
      </w:pPr>
      <w:r>
        <w:rPr>
          <w:b/>
          <w:bCs/>
          <w:sz w:val="24"/>
          <w:szCs w:val="24"/>
        </w:rPr>
        <w:t>Keywords</w:t>
      </w:r>
    </w:p>
    <w:p w14:paraId="7156B4B9" w14:textId="77777777" w:rsidR="00C60E25" w:rsidRDefault="00CA050C">
      <w:pPr>
        <w:pStyle w:val="Body"/>
        <w:spacing w:line="480" w:lineRule="auto"/>
        <w:rPr>
          <w:sz w:val="24"/>
          <w:szCs w:val="24"/>
        </w:rPr>
      </w:pPr>
      <w:r>
        <w:rPr>
          <w:sz w:val="24"/>
          <w:szCs w:val="24"/>
        </w:rPr>
        <w:t xml:space="preserve">Arid, biodiversity, ecosystem function, facilitation, foundation species, indirect interactions, positive interactions, </w:t>
      </w:r>
      <w:r>
        <w:rPr>
          <w:sz w:val="24"/>
          <w:szCs w:val="24"/>
        </w:rPr>
        <w:t>semi-arid, shrubs, species richness.</w:t>
      </w:r>
    </w:p>
    <w:p w14:paraId="26602368" w14:textId="77777777" w:rsidR="00C60E25" w:rsidRDefault="00C60E25">
      <w:pPr>
        <w:pStyle w:val="Body"/>
        <w:spacing w:line="480" w:lineRule="auto"/>
        <w:rPr>
          <w:sz w:val="24"/>
          <w:szCs w:val="24"/>
        </w:rPr>
      </w:pPr>
    </w:p>
    <w:p w14:paraId="513B0C8B" w14:textId="77777777" w:rsidR="00C60E25" w:rsidRDefault="00CA050C">
      <w:pPr>
        <w:pStyle w:val="Body"/>
        <w:spacing w:line="480" w:lineRule="auto"/>
      </w:pPr>
      <w:r>
        <w:rPr>
          <w:rFonts w:ascii="Arial Unicode MS" w:hAnsi="Arial Unicode MS"/>
          <w:sz w:val="24"/>
          <w:szCs w:val="24"/>
        </w:rPr>
        <w:br w:type="page"/>
      </w:r>
    </w:p>
    <w:p w14:paraId="615D2070" w14:textId="77777777" w:rsidR="00C60E25" w:rsidRDefault="00CA050C">
      <w:pPr>
        <w:pStyle w:val="Body"/>
        <w:spacing w:line="480" w:lineRule="auto"/>
        <w:rPr>
          <w:b/>
          <w:bCs/>
          <w:sz w:val="24"/>
          <w:szCs w:val="24"/>
        </w:rPr>
      </w:pPr>
      <w:r>
        <w:rPr>
          <w:b/>
          <w:bCs/>
          <w:sz w:val="24"/>
          <w:szCs w:val="24"/>
        </w:rPr>
        <w:lastRenderedPageBreak/>
        <w:t>Introduction</w:t>
      </w:r>
    </w:p>
    <w:p w14:paraId="4CB250C3" w14:textId="77777777" w:rsidR="00C60E25" w:rsidRDefault="00CA050C">
      <w:pPr>
        <w:pStyle w:val="Body"/>
        <w:spacing w:line="480" w:lineRule="auto"/>
        <w:rPr>
          <w:sz w:val="24"/>
          <w:szCs w:val="24"/>
        </w:rPr>
      </w:pPr>
      <w:r>
        <w:rPr>
          <w:sz w:val="24"/>
          <w:szCs w:val="24"/>
        </w:rPr>
        <w:t xml:space="preserve">The rich get richer. </w:t>
      </w:r>
      <w:r>
        <w:rPr>
          <w:sz w:val="24"/>
          <w:szCs w:val="24"/>
        </w:rPr>
        <w:t xml:space="preserve"> </w:t>
      </w:r>
      <w:r>
        <w:rPr>
          <w:sz w:val="24"/>
          <w:szCs w:val="24"/>
        </w:rPr>
        <w:t xml:space="preserve">This </w:t>
      </w:r>
      <w:r>
        <w:rPr>
          <w:sz w:val="24"/>
          <w:szCs w:val="24"/>
        </w:rPr>
        <w:t xml:space="preserve">old </w:t>
      </w:r>
      <w:r>
        <w:rPr>
          <w:sz w:val="24"/>
          <w:szCs w:val="24"/>
        </w:rPr>
        <w:t xml:space="preserve">adage is relevant to </w:t>
      </w:r>
      <w:del w:id="15" w:author="Alex Filazzola" w:date="2020-10-01T14:13:00Z">
        <w:r w:rsidDel="00494811">
          <w:rPr>
            <w:sz w:val="24"/>
            <w:szCs w:val="24"/>
          </w:rPr>
          <w:delText xml:space="preserve">most </w:delText>
        </w:r>
      </w:del>
      <w:ins w:id="16" w:author="Alex Filazzola" w:date="2020-10-01T14:13:00Z">
        <w:r w:rsidR="00494811">
          <w:rPr>
            <w:sz w:val="24"/>
            <w:szCs w:val="24"/>
          </w:rPr>
          <w:t>many</w:t>
        </w:r>
        <w:r w:rsidR="00494811">
          <w:rPr>
            <w:sz w:val="24"/>
            <w:szCs w:val="24"/>
          </w:rPr>
          <w:t xml:space="preserve"> </w:t>
        </w:r>
      </w:ins>
      <w:r>
        <w:rPr>
          <w:sz w:val="24"/>
          <w:szCs w:val="24"/>
        </w:rPr>
        <w:t>key theories and hypotheses in ecology</w:t>
      </w:r>
      <w:del w:id="17" w:author="Alex Filazzola" w:date="2020-10-01T14:13:00Z">
        <w:r w:rsidDel="00494811">
          <w:rPr>
            <w:sz w:val="24"/>
            <w:szCs w:val="24"/>
          </w:rPr>
          <w:delText xml:space="preserve"> in some form</w:delText>
        </w:r>
      </w:del>
      <w:r>
        <w:rPr>
          <w:sz w:val="24"/>
          <w:szCs w:val="24"/>
        </w:rPr>
        <w:t xml:space="preserve">.  A richer and </w:t>
      </w:r>
      <w:del w:id="18" w:author="Alex Filazzola" w:date="2020-10-01T14:13:00Z">
        <w:r w:rsidDel="00494811">
          <w:rPr>
            <w:sz w:val="24"/>
            <w:szCs w:val="24"/>
          </w:rPr>
          <w:delText>more varied</w:delText>
        </w:r>
      </w:del>
      <w:ins w:id="19" w:author="Alex Filazzola" w:date="2020-10-01T14:13:00Z">
        <w:r w:rsidR="00494811">
          <w:rPr>
            <w:sz w:val="24"/>
            <w:szCs w:val="24"/>
          </w:rPr>
          <w:t>diverse</w:t>
        </w:r>
      </w:ins>
      <w:r>
        <w:rPr>
          <w:sz w:val="24"/>
          <w:szCs w:val="24"/>
        </w:rPr>
        <w:t xml:space="preserve"> set of species</w:t>
      </w:r>
      <w:ins w:id="20" w:author="Alex Filazzola" w:date="2020-10-01T14:13:00Z">
        <w:r w:rsidR="00494811">
          <w:rPr>
            <w:sz w:val="24"/>
            <w:szCs w:val="24"/>
          </w:rPr>
          <w:t>,</w:t>
        </w:r>
      </w:ins>
      <w:r>
        <w:rPr>
          <w:sz w:val="24"/>
          <w:szCs w:val="24"/>
        </w:rPr>
        <w:t xml:space="preserve"> </w:t>
      </w:r>
      <w:del w:id="21" w:author="Alex Filazzola" w:date="2020-10-01T14:13:00Z">
        <w:r w:rsidDel="00494811">
          <w:rPr>
            <w:sz w:val="24"/>
            <w:szCs w:val="24"/>
          </w:rPr>
          <w:delText xml:space="preserve">or </w:delText>
        </w:r>
      </w:del>
      <w:r>
        <w:rPr>
          <w:sz w:val="24"/>
          <w:szCs w:val="24"/>
        </w:rPr>
        <w:t>interactions</w:t>
      </w:r>
      <w:ins w:id="22" w:author="Alex Filazzola" w:date="2020-10-01T14:13:00Z">
        <w:r w:rsidR="00494811">
          <w:rPr>
            <w:sz w:val="24"/>
            <w:szCs w:val="24"/>
          </w:rPr>
          <w:t>,</w:t>
        </w:r>
      </w:ins>
      <w:r>
        <w:rPr>
          <w:sz w:val="24"/>
          <w:szCs w:val="24"/>
        </w:rPr>
        <w:t xml:space="preserve"> </w:t>
      </w:r>
      <w:del w:id="23" w:author="Alex Filazzola" w:date="2020-10-01T14:13:00Z">
        <w:r w:rsidDel="00494811">
          <w:rPr>
            <w:sz w:val="24"/>
            <w:szCs w:val="24"/>
          </w:rPr>
          <w:delText xml:space="preserve">or </w:delText>
        </w:r>
      </w:del>
      <w:r>
        <w:rPr>
          <w:sz w:val="24"/>
          <w:szCs w:val="24"/>
        </w:rPr>
        <w:t>processes</w:t>
      </w:r>
      <w:ins w:id="24" w:author="Alex Filazzola" w:date="2020-10-01T14:14:00Z">
        <w:r w:rsidR="00494811">
          <w:rPr>
            <w:sz w:val="24"/>
            <w:szCs w:val="24"/>
          </w:rPr>
          <w:t>,</w:t>
        </w:r>
      </w:ins>
      <w:r>
        <w:rPr>
          <w:sz w:val="24"/>
          <w:szCs w:val="24"/>
        </w:rPr>
        <w:t xml:space="preserve"> or habitats can be asso</w:t>
      </w:r>
      <w:r>
        <w:rPr>
          <w:sz w:val="24"/>
          <w:szCs w:val="24"/>
        </w:rPr>
        <w:t xml:space="preserve">ciated with enhanced capacity of a natural system at various scales </w:t>
      </w:r>
      <w:r>
        <w:rPr>
          <w:sz w:val="24"/>
          <w:szCs w:val="24"/>
        </w:rPr>
        <w:fldChar w:fldCharType="begin"/>
      </w:r>
      <w:r>
        <w:rPr>
          <w:sz w:val="24"/>
          <w:szCs w:val="24"/>
        </w:rPr>
        <w:instrText xml:space="preserve"> ADDIN EN.CITE &lt;EndNote&gt;&lt;Cite  &gt;&lt;Author&gt;Loreau, M.; Naeem, S.; Inchausti, P.; Bengtsson, J.; Grime, J.P.; Hector, A.; Hoopes, D.U.; Huston, M.A.; Raffaelli, D.; Schmid, B.; Tilman, D.; War</w:instrText>
      </w:r>
      <w:r>
        <w:rPr>
          <w:sz w:val="24"/>
          <w:szCs w:val="24"/>
        </w:rPr>
        <w:instrText>dle, D.A.&lt;/Author&gt;&lt;Year&gt;2001&lt;/Year&gt;&lt;RecNum&gt;736&lt;/RecNum&gt;&lt;Prefix&gt;&lt;/Prefix&gt;&lt;Suffix&gt;&lt;/Suffix&gt;&lt;Pages&gt;&lt;/Pages&gt;&lt;DisplayText&gt;(Loreau et al., 2001; Tilman et al., 2014)&lt;/DisplayText&gt;&lt;record&gt;&lt;database name="lit_2020.enl" path="/Volumes/zendata/tC/references/2020/lit</w:instrText>
      </w:r>
      <w:r>
        <w:rPr>
          <w:sz w:val="24"/>
          <w:szCs w:val="24"/>
        </w:rPr>
        <w:instrText>_2020.enl"&gt;lit_2020.enl&lt;/database&gt;&lt;source-app name="EndNote" version="19.3"&gt;EndNote&lt;/source-app&gt;&lt;rec-number&gt;736&lt;/rec-number&gt;&lt;foreign-keys&gt;&lt;key app="EN" db-id="zv9tw0t2n2xfdiet259x2tdh09prp29zrxsv"&gt;736&lt;/key&gt;&lt;/foreign-keys&gt;&lt;ref-type name="Journal Article"&gt;17</w:instrText>
      </w:r>
      <w:r>
        <w:rPr>
          <w:sz w:val="24"/>
          <w:szCs w:val="24"/>
        </w:rPr>
        <w:instrText>&lt;/ref-type&gt;&lt;contributors&gt;&lt;authors&gt;&lt;author&gt;&lt;style face="normal" font="default" size="100%"&gt;Loreau, M.&lt;/style&gt;&lt;/author&gt;&lt;author&gt;&lt;style face="normal" font="default" size="100%"&gt;Naeem, S.&lt;/style&gt;&lt;/author&gt;&lt;author&gt;&lt;style face="normal" font="default" size="100%"&gt;I</w:instrText>
      </w:r>
      <w:r>
        <w:rPr>
          <w:sz w:val="24"/>
          <w:szCs w:val="24"/>
        </w:rPr>
        <w:instrText>nchausti, P.&lt;/style&gt;&lt;/author&gt;&lt;author&gt;&lt;style face="normal" font="default" size="100%"&gt;Bengtsson, J.&lt;/style&gt;&lt;/author&gt;&lt;author&gt;&lt;style face="normal" font="default" size="100%"&gt;Grime, J.P.&lt;/style&gt;&lt;/author&gt;&lt;author&gt;&lt;style face="normal" font="default" size="100%"&gt;H</w:instrText>
      </w:r>
      <w:r>
        <w:rPr>
          <w:sz w:val="24"/>
          <w:szCs w:val="24"/>
        </w:rPr>
        <w:instrText>ector, A.&lt;/style&gt;&lt;/author&gt;&lt;author&gt;&lt;style face="normal" font="default" size="100%"&gt;Hoopes, D.U.&lt;/style&gt;&lt;/author&gt;&lt;author&gt;&lt;style face="normal" font="default" size="100%"&gt;Huston, M.A.&lt;/style&gt;&lt;/author&gt;&lt;author&gt;&lt;style face="normal" font="default" size="100%"&gt;Raff</w:instrText>
      </w:r>
      <w:r>
        <w:rPr>
          <w:sz w:val="24"/>
          <w:szCs w:val="24"/>
        </w:rPr>
        <w:instrText xml:space="preserve">aelli, D.&lt;/style&gt;&lt;/author&gt;&lt;author&gt;&lt;style face="normal" font="default" size="100%"&gt;Schmid, B.&lt;/style&gt;&lt;/author&gt;&lt;author&gt;&lt;style face="normal" font="default" size="100%"&gt;Tilman, D.&lt;/style&gt;&lt;/author&gt;&lt;author&gt;&lt;style face="normal" font="default" size="100%"&gt;Wardle, </w:instrText>
      </w:r>
      <w:r>
        <w:rPr>
          <w:sz w:val="24"/>
          <w:szCs w:val="24"/>
        </w:rPr>
        <w:instrText>D.A.&lt;/style&gt;&lt;/author&gt;&lt;/authors&gt;&lt;/contributors&gt;&lt;titles&gt;&lt;title&gt;&lt;style face="normal" font="default" size="100%"&gt;Biodiversity and ecosystem functioning: current knowledge and future challenges.&lt;/style&gt;&lt;/title&gt;&lt;secondary-title&gt;&lt;style face="normal" font="default</w:instrText>
      </w:r>
      <w:r>
        <w:rPr>
          <w:sz w:val="24"/>
          <w:szCs w:val="24"/>
        </w:rPr>
        <w:instrText>" size="100%"&gt;Science&lt;/style&gt;&lt;/secondary-title&gt;&lt;/titles&gt;&lt;periodical&gt;&lt;full-title&gt;&lt;style face="normal" font="default" size="100%"&gt;Science&lt;/style&gt;&lt;/full-title&gt;&lt;/periodical&gt;&lt;pages&gt;&lt;style face="normal" font="default" size="100%"&gt;804-808&lt;/style&gt;&lt;/pages&gt;&lt;volume&gt;&lt;</w:instrText>
      </w:r>
      <w:r>
        <w:rPr>
          <w:sz w:val="24"/>
          <w:szCs w:val="24"/>
        </w:rPr>
        <w:instrText>style face="normal" font="default" size="100%"&gt;294&lt;/style&gt;&lt;/volume&gt;&lt;keywords&gt;&lt;keyword&gt;&lt;style face="normal" font="default" size="100%"&gt;interactions BDEF, biodiversity, ecosystem function, productivity, sampling effect, helpful for IC paper, ICC&lt;/style&gt;&lt;/key</w:instrText>
      </w:r>
      <w:r>
        <w:rPr>
          <w:sz w:val="24"/>
          <w:szCs w:val="24"/>
        </w:rPr>
        <w:instrText>word&gt;&lt;/keywords&gt;&lt;dates&gt;&lt;year&gt;&lt;style face="normal" font="default" size="100%"&gt;2001&lt;/style&gt;&lt;/year&gt;&lt;/dates&gt;&lt;notes&gt;&lt;style face="normal" font="default" size="100%"&gt;same review as always and current status, nothing new. only twist is Figure 1 to show how species</w:instrText>
      </w:r>
      <w:r>
        <w:rPr>
          <w:sz w:val="24"/>
          <w:szCs w:val="24"/>
        </w:rPr>
        <w:instrText xml:space="preserve"> + species traits might matter, helpful for ICC paper, IC concept argues that complementarity and dominance are "two poles on a continuum from pure dominance to pure complementarity." this is directly analagous to only single species matter to interdepende</w:instrText>
      </w:r>
      <w:r>
        <w:rPr>
          <w:sz w:val="24"/>
          <w:szCs w:val="24"/>
        </w:rPr>
        <w:instrText>nce -- nice tie into our Figure 1. then on Page 807, argue that abiotic factors tend to be main drivers of variation in ecosystem processes and that size of species pool, interactions with other trophic levels may also act as "logistical constraints" on bi</w:instrText>
      </w:r>
      <w:r>
        <w:rPr>
          <w:sz w:val="24"/>
          <w:szCs w:val="24"/>
        </w:rPr>
        <w:instrText>odiversity-ecosystem functioning - AGAIN, SAME AS FIGURE 1 IN ICC BUT WE TIE INTO ALL TOGETHER IN ONE FRAMEWORK then they conclude with... "In reality, there are mutual interactions among biodiversity changes, ecosystem functioning, and abiotic factors. In</w:instrText>
      </w:r>
      <w:r>
        <w:rPr>
          <w:sz w:val="24"/>
          <w:szCs w:val="24"/>
        </w:rPr>
        <w:instrText>egrating these interactions into a single, unified picture, both theoretically and experimentally... is a moajor challenge which may help bring about a true synthesis of community and ecosystem ecology." PERFECT FOR ICC PAPER.&lt;/style&gt;&lt;/notes&gt;&lt;urls&gt;&lt;/urls&gt;&lt;</w:instrText>
      </w:r>
      <w:r>
        <w:rPr>
          <w:sz w:val="24"/>
          <w:szCs w:val="24"/>
        </w:rPr>
        <w:instrText>/record&gt;&lt;/Cite&gt;&lt;Cite  &gt;&lt;Author&gt;Tilman, David; Isbell, Forest; Cowles, Jane M.&lt;/Author&gt;&lt;Year&gt;2014&lt;/Year&gt;&lt;RecNum&gt;6955&lt;/RecNum&gt;&lt;Prefix&gt;&lt;/Prefix&gt;&lt;Suffix&gt;&lt;/Suffix&gt;&lt;Pages&gt;&lt;/Pages&gt;&lt;record&gt;&lt;database name="lit_2020.enl" path="/Volumes/zendata/tC/references/2020/lit</w:instrText>
      </w:r>
      <w:r>
        <w:rPr>
          <w:sz w:val="24"/>
          <w:szCs w:val="24"/>
        </w:rPr>
        <w:instrText>_2020.enl"&gt;lit_2020.enl&lt;/database&gt;&lt;source-app name="EndNote" version="19.3"&gt;EndNote&lt;/source-app&gt;&lt;rec-number&gt;6955&lt;/rec-number&gt;&lt;foreign-keys&gt;&lt;key app="EN" db-id="zv9tw0t2n2xfdiet259x2tdh09prp29zrxsv"&gt;6955&lt;/key&gt;&lt;/foreign-keys&gt;&lt;ref-type name="Journal Article"&gt;</w:instrText>
      </w:r>
      <w:r>
        <w:rPr>
          <w:sz w:val="24"/>
          <w:szCs w:val="24"/>
        </w:rPr>
        <w:instrText>17&lt;/ref-type&gt;&lt;contributors&gt;&lt;authors&gt;&lt;author&gt;&lt;style face="normal" font="default" size="100%"&gt;Tilman, David&lt;/style&gt;&lt;/author&gt;&lt;author&gt;&lt;style face="normal" font="default" size="100%"&gt;Isbell, Forest&lt;/style&gt;&lt;/author&gt;&lt;author&gt;&lt;style face="normal" font="default" siz</w:instrText>
      </w:r>
      <w:r>
        <w:rPr>
          <w:sz w:val="24"/>
          <w:szCs w:val="24"/>
        </w:rPr>
        <w:instrText>e="100%"&gt;Cowles, Jane M.&lt;/style&gt;&lt;/author&gt;&lt;/authors&gt;&lt;/contributors&gt;&lt;titles&gt;&lt;title&gt;&lt;style face="normal" font="default" size="100%"&gt;Biodiversity and Ecosystem Functioning&lt;/style&gt;&lt;/title&gt;&lt;secondary-title&gt;&lt;style face="normal" font="default" size="100%"&gt;Annual R</w:instrText>
      </w:r>
      <w:r>
        <w:rPr>
          <w:sz w:val="24"/>
          <w:szCs w:val="24"/>
        </w:rPr>
        <w:instrText>eview of Ecology, Evolution, and Systematics&lt;/style&gt;&lt;/secondary-title&gt;&lt;/titles&gt;&lt;periodical&gt;&lt;full-title&gt;&lt;style face="normal" font="default" size="100%"&gt;Annual Review of Ecology, Evolution, and Systematics&lt;/style&gt;&lt;/full-title&gt;&lt;/periodical&gt;&lt;pages&gt;&lt;style face=</w:instrText>
      </w:r>
      <w:r>
        <w:rPr>
          <w:sz w:val="24"/>
          <w:szCs w:val="24"/>
        </w:rPr>
        <w:instrText>"normal" font="default" size="100%"&gt;471-493&lt;/style&gt;&lt;/pages&gt;&lt;volume&gt;&lt;style face="normal" font="default" size="100%"&gt;45&lt;/style&gt;&lt;/volume&gt;&lt;number&gt;&lt;style face="normal" font="default" size="100%"&gt;1&lt;/style&gt;&lt;/number&gt;&lt;dates&gt;&lt;year&gt;&lt;style face="normal" font="default"</w:instrText>
      </w:r>
      <w:r>
        <w:rPr>
          <w:sz w:val="24"/>
          <w:szCs w:val="24"/>
        </w:rPr>
        <w:instrText xml:space="preserve"> size="100%"&gt;2014&lt;/style&gt;&lt;/year&gt;&lt;pub-dates&gt;&lt;date&gt;&lt;style face="normal" font="default" size="100%"&gt;2014/11/23&lt;/style&gt;&lt;/date&gt;&lt;/pub-dates&gt;&lt;/dates&gt;&lt;publisher&gt;&lt;style face="normal" font="default" size="100%"&gt;Annual Reviews&lt;/style&gt;&lt;/publisher&gt;&lt;isbn&gt;&lt;style face="no</w:instrText>
      </w:r>
      <w:r>
        <w:rPr>
          <w:sz w:val="24"/>
          <w:szCs w:val="24"/>
        </w:rPr>
        <w:instrText>rmal" font="default" size="100%"&gt;1543-592X&lt;/style&gt;&lt;/isbn&gt;&lt;abstract&gt;&lt;style face="normal" font="default" size="100%"&gt;Species diversity is a major determinant of ecosystem productivity, stability, invasibility, and nutrient dynamics. Hundreds of studies spann</w:instrText>
      </w:r>
      <w:r>
        <w:rPr>
          <w:sz w:val="24"/>
          <w:szCs w:val="24"/>
        </w:rPr>
        <w:instrText>ing terrestrial, aquatic, and marine ecosystems show that high-diversity mixtures are approximately twice as productive as monocultures of the same species and that this difference increases through time. These impacts of higher diversity have multiple cau</w:instrText>
      </w:r>
      <w:r>
        <w:rPr>
          <w:sz w:val="24"/>
          <w:szCs w:val="24"/>
        </w:rPr>
        <w:instrText>ses, including interspecific complementarity, greater use of limiting resources, decreased herbivory and disease, and nutrient-cycling feedbacks that increase nutrient stores and supply rates over the long term. These experimentally observed effects of div</w:instrText>
      </w:r>
      <w:r>
        <w:rPr>
          <w:sz w:val="24"/>
          <w:szCs w:val="24"/>
        </w:rPr>
        <w:instrText>ersity are consistent with predictions based on a variety of theories that share a common feature: All have trade-off-based mechanisms that allow long-term coexistence of many different competing species. Diversity loss has an effect as great as, or greate</w:instrText>
      </w:r>
      <w:r>
        <w:rPr>
          <w:sz w:val="24"/>
          <w:szCs w:val="24"/>
        </w:rPr>
        <w:instrText>r than, the effects of herbivory, fire, drought, nitrogen addition, elevated CO2, and other drivers of environmental change. The preservation, conservation, and restoration of biodiversity should be a high global priority.&lt;/style&gt;&lt;/abstract&gt;&lt;urls&gt;&lt;related-</w:instrText>
      </w:r>
      <w:r>
        <w:rPr>
          <w:sz w:val="24"/>
          <w:szCs w:val="24"/>
        </w:rPr>
        <w:instrText>urls&gt;&lt;url&gt;&lt;style face="normal" font="default" size="100%"&gt;https://doi.org/10.1146/annurev-ecolsys-120213-091917&lt;/style&gt;&lt;/url&gt;&lt;/related-urls&gt;&lt;/urls&gt;&lt;electronic-resource-num&gt;&lt;style face="normal" font="default" size="100%"&gt;10.1146/annurev-ecolsys-120213-09191</w:instrText>
      </w:r>
      <w:r>
        <w:rPr>
          <w:sz w:val="24"/>
          <w:szCs w:val="24"/>
        </w:rPr>
        <w:instrText>7&lt;/style&gt;&lt;/electronic-resource-num&gt;&lt;access-date&gt;&lt;style face="normal" font="default" size="100%"&gt;2020/10/01&lt;/style&gt;&lt;/access-date&gt;&lt;/record&gt;&lt;/Cite&gt;&lt;/EndNote&gt;</w:instrText>
      </w:r>
      <w:r>
        <w:rPr>
          <w:sz w:val="24"/>
          <w:szCs w:val="24"/>
        </w:rPr>
        <w:fldChar w:fldCharType="separate"/>
      </w:r>
      <w:r>
        <w:rPr>
          <w:sz w:val="24"/>
          <w:szCs w:val="24"/>
        </w:rPr>
        <w:t>(Loreau et al., 2001; Tilman et al., 2014)</w:t>
      </w:r>
      <w:r>
        <w:rPr>
          <w:sz w:val="24"/>
          <w:szCs w:val="24"/>
        </w:rPr>
        <w:fldChar w:fldCharType="end"/>
      </w:r>
      <w:del w:id="25" w:author="Alex Filazzola" w:date="2020-10-01T14:14:00Z">
        <w:r w:rsidDel="00494811">
          <w:rPr>
            <w:sz w:val="24"/>
            <w:szCs w:val="24"/>
          </w:rPr>
          <w:delText xml:space="preserve"> - </w:delText>
        </w:r>
        <w:commentRangeStart w:id="26"/>
        <w:r w:rsidDel="00494811">
          <w:rPr>
            <w:sz w:val="24"/>
            <w:szCs w:val="24"/>
          </w:rPr>
          <w:delText>notwithstanding</w:delText>
        </w:r>
      </w:del>
      <w:commentRangeEnd w:id="26"/>
      <w:r w:rsidR="00494811">
        <w:rPr>
          <w:rStyle w:val="CommentReference"/>
          <w:rFonts w:ascii="Times New Roman" w:hAnsi="Times New Roman" w:cs="Times New Roman"/>
          <w:color w:val="auto"/>
          <w14:textOutline w14:w="0" w14:cap="rnd" w14:cmpd="sng" w14:algn="ctr">
            <w14:noFill/>
            <w14:prstDash w14:val="solid"/>
            <w14:bevel/>
          </w14:textOutline>
        </w:rPr>
        <w:commentReference w:id="26"/>
      </w:r>
      <w:del w:id="27" w:author="Alex Filazzola" w:date="2020-10-01T14:14:00Z">
        <w:r w:rsidDel="00494811">
          <w:rPr>
            <w:sz w:val="24"/>
            <w:szCs w:val="24"/>
          </w:rPr>
          <w:delText xml:space="preserve"> negative drivers such as exotic specie</w:delText>
        </w:r>
        <w:r w:rsidDel="00494811">
          <w:rPr>
            <w:sz w:val="24"/>
            <w:szCs w:val="24"/>
          </w:rPr>
          <w:delText xml:space="preserve">s although there are also similar hypotheses in this field as well </w:delText>
        </w:r>
        <w:r w:rsidDel="00494811">
          <w:rPr>
            <w:sz w:val="24"/>
            <w:szCs w:val="24"/>
          </w:rPr>
          <w:fldChar w:fldCharType="begin"/>
        </w:r>
        <w:r w:rsidDel="00494811">
          <w:rPr>
            <w:sz w:val="24"/>
            <w:szCs w:val="24"/>
          </w:rPr>
          <w:delInstrText xml:space="preserve"> ADDIN EN.CITE &lt;EndNote&gt;&lt;Cite  &gt;&lt;Author&gt;Stohlgren, T.J.; Barnett, D.T.; Kartesz, J.T.&lt;/Author&gt;&lt;Year&gt;2003&lt;/Year&gt;&lt;RecNum&gt;1103&lt;/RecNum&gt;&lt;Prefix&gt;&lt;/Prefix&gt;&lt;Suffix&gt;&lt;/Suffix&gt;&lt;Pages&gt;&lt;/Pages&gt;&lt;Display</w:delInstrText>
        </w:r>
        <w:r w:rsidDel="00494811">
          <w:rPr>
            <w:sz w:val="24"/>
            <w:szCs w:val="24"/>
          </w:rPr>
          <w:delInstrText>Text&gt;(Braga et al., 2018; Stohlgren et al., 2003)&lt;/DisplayText&gt;&lt;record&gt;&lt;database name="lit_2020.enl" path="/Volumes/zendata/tC/references/2020/lit_2020.enl"&gt;lit_2020.enl&lt;/database&gt;&lt;source-app name="EndNote" version="19.3"&gt;EndNote&lt;/source-app&gt;&lt;rec-number&gt;11</w:delInstrText>
        </w:r>
        <w:r w:rsidDel="00494811">
          <w:rPr>
            <w:sz w:val="24"/>
            <w:szCs w:val="24"/>
          </w:rPr>
          <w:delInstrText>03&lt;/rec-number&gt;&lt;foreign-keys&gt;&lt;key app="EN" db-id="zv9tw0t2n2xfdiet259x2tdh09prp29zrxsv"&gt;1103&lt;/key&gt;&lt;/foreign-keys&gt;&lt;ref-type name="Journal Article"&gt;17&lt;/ref-type&gt;&lt;contributors&gt;&lt;authors&gt;&lt;author&gt;&lt;style face="normal" font="default" size="100%"&gt;Stohlgren, T.J.&lt;/s</w:delInstrText>
        </w:r>
        <w:r w:rsidDel="00494811">
          <w:rPr>
            <w:sz w:val="24"/>
            <w:szCs w:val="24"/>
          </w:rPr>
          <w:delInstrText>tyle&gt;&lt;/author&gt;&lt;author&gt;&lt;style face="normal" font="default" size="100%"&gt;Barnett, D.T.&lt;/style&gt;&lt;/author&gt;&lt;author&gt;&lt;style face="normal" font="default" size="100%"&gt;Kartesz, J.T.&lt;/style&gt;&lt;/author&gt;&lt;/authors&gt;&lt;/contributors&gt;&lt;titles&gt;&lt;title&gt;&lt;style face="normal" font="def</w:delInstrText>
        </w:r>
        <w:r w:rsidDel="00494811">
          <w:rPr>
            <w:sz w:val="24"/>
            <w:szCs w:val="24"/>
          </w:rPr>
          <w:delInstrText>ault" size="100%"&gt;The rich get richer: patterns of plant invasions in the United States.&lt;/style&gt;&lt;/title&gt;&lt;secondary-title&gt;&lt;style face="normal" font="default" size="100%"&gt;Frontiers in Ecology and the Environment&lt;/style&gt;&lt;/secondary-title&gt;&lt;/titles&gt;&lt;periodical&gt;</w:delInstrText>
        </w:r>
        <w:r w:rsidDel="00494811">
          <w:rPr>
            <w:sz w:val="24"/>
            <w:szCs w:val="24"/>
          </w:rPr>
          <w:delInstrText>&lt;full-title&gt;&lt;style face="normal" font="default" size="100%"&gt;Frontiers in Ecology and the Environment&lt;/style&gt;&lt;/full-title&gt;&lt;/periodical&gt;&lt;pages&gt;&lt;style face="normal" font="default" size="100%"&gt;11-14&lt;/style&gt;&lt;/pages&gt;&lt;volume&gt;&lt;style face="normal" font="default" si</w:delInstrText>
        </w:r>
        <w:r w:rsidDel="00494811">
          <w:rPr>
            <w:sz w:val="24"/>
            <w:szCs w:val="24"/>
          </w:rPr>
          <w:delInstrText>ze="100%"&gt;1&lt;/style&gt;&lt;/volume&gt;&lt;keywords&gt;&lt;keyword&gt;&lt;style face="normal" font="default" size="100%"&gt;interactions invasion, diversity, interference, scale, large data sets, resistance&lt;/style&gt;&lt;/keyword&gt;&lt;/keywords&gt;&lt;dates&gt;&lt;year&gt;&lt;style face="normal" font="default" s</w:delInstrText>
        </w:r>
        <w:r w:rsidDel="00494811">
          <w:rPr>
            <w:sz w:val="24"/>
            <w:szCs w:val="24"/>
          </w:rPr>
          <w:delInstrText>ize="100%"&gt;2003&lt;/style&gt;&lt;/year&gt;&lt;/dates&gt;&lt;notes&gt;&lt;style face="normal" font="default" size="100%"&gt;at multiple spatial scales reject the hypothesis that more diverse communities are able to resist invasion: actually show that native and exotic species richness i</w:delInstrText>
        </w:r>
        <w:r w:rsidDel="00494811">
          <w:rPr>
            <w:sz w:val="24"/>
            <w:szCs w:val="24"/>
          </w:rPr>
          <w:delInstrText>s correlated used two independent data sets of government: (i) USDA Forest Service Health Monitroring Program and (ii) Biota of North America Program (i) presence and cover of native and exotic species in 316 large quadrats across country (ii) 44 of 50 sta</w:delInstrText>
        </w:r>
        <w:r w:rsidDel="00494811">
          <w:rPr>
            <w:sz w:val="24"/>
            <w:szCs w:val="24"/>
          </w:rPr>
          <w:delInstrText>tes, recorded species occurrence of natives and exotics no evidence for resistance at any spatial scales lot's of positive correlations actually&lt;/style&gt;&lt;/notes&gt;&lt;urls&gt;&lt;/urls&gt;&lt;/record&gt;&lt;/Cite&gt;&lt;Cite  &gt;&lt;Author&gt;Braga, Raul Rennó; Gómez-Aparicio, Lorena; Heger, T</w:delInstrText>
        </w:r>
        <w:r w:rsidDel="00494811">
          <w:rPr>
            <w:sz w:val="24"/>
            <w:szCs w:val="24"/>
          </w:rPr>
          <w:delInstrText>ina; Vitule, Jean Ricardo Simões; Jeschke, Jonathan M.&lt;/Author&gt;&lt;Year&gt;2018&lt;/Year&gt;&lt;Prefix&gt;&lt;/Prefix&gt;&lt;Suffix&gt;&lt;/Suffix&gt;&lt;Pages&gt;&lt;/Pages&gt;&lt;record&gt;&lt;database name="lit_2020.enl" path="/Volumes/zendata/tC/references/2020/lit_2020.enl"&gt;lit_2020.enl&lt;/database&gt;&lt;source-ap</w:delInstrText>
        </w:r>
        <w:r w:rsidDel="00494811">
          <w:rPr>
            <w:sz w:val="24"/>
            <w:szCs w:val="24"/>
          </w:rPr>
          <w:delInstrText>p name="EndNote" version="19.3"&gt;EndNote&lt;/source-app&gt;&lt;rec-number&gt;6959&lt;/rec-number&gt;&lt;foreign-keys&gt;&lt;key app="EN" db-id="zv9tw0t2n2xfdiet259x2tdh09prp29zrxsv"&gt;6959&lt;/key&gt;&lt;/foreign-keys&gt;&lt;ref-type name="Journal Article"&gt;17&lt;/ref-type&gt;&lt;contributors&gt;&lt;authors&gt;&lt;author&gt;</w:delInstrText>
        </w:r>
        <w:r w:rsidDel="00494811">
          <w:rPr>
            <w:sz w:val="24"/>
            <w:szCs w:val="24"/>
          </w:rPr>
          <w:delInstrText>&lt;style face="normal" font="default" size="100%"&gt;Braga, Raul Rennó&lt;/style&gt;&lt;/author&gt;&lt;author&gt;&lt;style face="normal" font="default" size="100%"&gt;Gómez-Aparicio, Lorena&lt;/style&gt;&lt;/author&gt;&lt;author&gt;&lt;style face="normal" font="default" size="100%"&gt;Heger, Tina&lt;/style&gt;&lt;/au</w:delInstrText>
        </w:r>
        <w:r w:rsidDel="00494811">
          <w:rPr>
            <w:sz w:val="24"/>
            <w:szCs w:val="24"/>
          </w:rPr>
          <w:delInstrText>thor&gt;&lt;author&gt;&lt;style face="normal" font="default" size="100%"&gt;Vitule, Jean Ricardo Simões&lt;/style&gt;&lt;/author&gt;&lt;author&gt;&lt;style face="normal" font="default" size="100%"&gt;Jeschke, Jonathan M.&lt;/style&gt;&lt;/author&gt;&lt;/authors&gt;&lt;/contributors&gt;&lt;titles&gt;&lt;title&gt;&lt;style face="norma</w:delInstrText>
        </w:r>
        <w:r w:rsidDel="00494811">
          <w:rPr>
            <w:sz w:val="24"/>
            <w:szCs w:val="24"/>
          </w:rPr>
          <w:delInstrText>l" font="default" size="100%"&gt;Structuring evidence for invasional meltdown: broad support but with biases and gaps&lt;/style&gt;&lt;/title&gt;&lt;secondary-title&gt;&lt;style face="normal" font="default" size="100%"&gt;Biological Invasions&lt;/style&gt;&lt;/secondary-title&gt;&lt;/titles&gt;&lt;perio</w:delInstrText>
        </w:r>
        <w:r w:rsidDel="00494811">
          <w:rPr>
            <w:sz w:val="24"/>
            <w:szCs w:val="24"/>
          </w:rPr>
          <w:delInstrText>dical&gt;&lt;full-title&gt;&lt;style face="normal" font="default" size="100%"&gt;Biological Invasions&lt;/style&gt;&lt;/full-title&gt;&lt;/periodical&gt;&lt;pages&gt;&lt;style face="normal" font="default" size="100%"&gt;923-936&lt;/style&gt;&lt;/pages&gt;&lt;volume&gt;&lt;style face="normal" font="default" size="100%"&gt;20</w:delInstrText>
        </w:r>
        <w:r w:rsidDel="00494811">
          <w:rPr>
            <w:sz w:val="24"/>
            <w:szCs w:val="24"/>
          </w:rPr>
          <w:delInstrText>&lt;/style&gt;&lt;/volume&gt;&lt;number&gt;&lt;style face="normal" font="default" size="100%"&gt;4&lt;/style&gt;&lt;/number&gt;&lt;dates&gt;&lt;year&gt;&lt;style face="normal" font="default" size="100%"&gt;2018&lt;/style&gt;&lt;/year&gt;&lt;pub-dates&gt;&lt;date&gt;&lt;style face="normal" font="default" size="100%"&gt;2018/04/01&lt;/style&gt;&lt;/</w:delInstrText>
        </w:r>
        <w:r w:rsidDel="00494811">
          <w:rPr>
            <w:sz w:val="24"/>
            <w:szCs w:val="24"/>
          </w:rPr>
          <w:delInstrText>date&gt;&lt;/pub-dates&gt;&lt;/dates&gt;&lt;isbn&gt;&lt;style face="normal" font="default" size="100%"&gt;1573-1464&lt;/style&gt;&lt;/isbn&gt;&lt;abstract&gt;&lt;style face="normal" font="default" size="100%"&gt;Negative interactions have been suggested as a major barrier for species arriving in a new habi</w:delInstrText>
        </w:r>
        <w:r w:rsidDel="00494811">
          <w:rPr>
            <w:sz w:val="24"/>
            <w:szCs w:val="24"/>
          </w:rPr>
          <w:delInstrText>tat. More recently, positive interactions drew attention from community assembly theory and invasion science. The invasional meltdown hypothesis (IMH) introduced the idea that positive interactions among non-native species could facilitate one another’s in</w:delInstrText>
        </w:r>
        <w:r w:rsidDel="00494811">
          <w:rPr>
            <w:sz w:val="24"/>
            <w:szCs w:val="24"/>
          </w:rPr>
          <w:delInstrText>vasion, even increasing their impact upon the native community. Many studies have addressed IMH, but with contrasting results, reflecting various types of evidence on a multitude of scales. Here we use the hierarchy-of-hypotheses (HoH) approach to differen</w:delInstrText>
        </w:r>
        <w:r w:rsidDel="00494811">
          <w:rPr>
            <w:sz w:val="24"/>
            <w:szCs w:val="24"/>
          </w:rPr>
          <w:delInstrText xml:space="preserve">tiate key aspects of IMH, organizing and linking empirical studies to sub-hypotheses of IMH. We also assess the level of empirical support for each sub-hypothesis based on the evidence reported in the studies. We identified 150 studies addressing IMH. The </w:delInstrText>
        </w:r>
        <w:r w:rsidDel="00494811">
          <w:rPr>
            <w:sz w:val="24"/>
            <w:szCs w:val="24"/>
          </w:rPr>
          <w:delInstrText>majority of studies support IMH, but the evidence comes from studies with different aims and questions. Supporting studies at the community or ecosystem level are currently rare. Evidence is scarce for marine habitats and vertebrates. Few sub-hypotheses ar</w:delInstrText>
        </w:r>
        <w:r w:rsidDel="00494811">
          <w:rPr>
            <w:sz w:val="24"/>
            <w:szCs w:val="24"/>
          </w:rPr>
          <w:delInstrText>e questioned by more than 50% of the evaluated studies, indicating that non-native species do not affect each other’s survival, growth, reproduction, abundance, density or biomass in reciprocal A ↔ B interactions. With the HoH for IMH presented here, we ca</w:delInstrText>
        </w:r>
        <w:r w:rsidDel="00494811">
          <w:rPr>
            <w:sz w:val="24"/>
            <w:szCs w:val="24"/>
          </w:rPr>
          <w:delInstrText>n monitor progress in empirical tests and evidences of IMH. For instance, more tests at the community and ecosystem level are needed, as these are necessary to address the core of this hypothesis.&lt;/style&gt;&lt;/abstract&gt;&lt;urls&gt;&lt;related-urls&gt;&lt;url&gt;&lt;style face="nor</w:delInstrText>
        </w:r>
        <w:r w:rsidDel="00494811">
          <w:rPr>
            <w:sz w:val="24"/>
            <w:szCs w:val="24"/>
          </w:rPr>
          <w:delInstrText>mal" font="default" size="100%"&gt;https://doi.org/10.1007/s10530-017-1582-2&lt;/style&gt;&lt;/url&gt;&lt;/related-urls&gt;&lt;/urls&gt;&lt;electronic-resource-num&gt;&lt;style face="normal" font="default" size="100%"&gt;10.1007/s10530-017-1582-2&lt;/style&gt;&lt;/electronic-resource-num&gt;&lt;/record&gt;&lt;/Cite</w:delInstrText>
        </w:r>
        <w:r w:rsidDel="00494811">
          <w:rPr>
            <w:sz w:val="24"/>
            <w:szCs w:val="24"/>
          </w:rPr>
          <w:delInstrText>&gt;&lt;/EndNote&gt;</w:delInstrText>
        </w:r>
        <w:r w:rsidDel="00494811">
          <w:rPr>
            <w:sz w:val="24"/>
            <w:szCs w:val="24"/>
          </w:rPr>
          <w:fldChar w:fldCharType="separate"/>
        </w:r>
        <w:r w:rsidDel="00494811">
          <w:rPr>
            <w:sz w:val="24"/>
            <w:szCs w:val="24"/>
          </w:rPr>
          <w:delText>(Braga et al., 2018; Stohlgren et al., 2003)</w:delText>
        </w:r>
        <w:r w:rsidDel="00494811">
          <w:rPr>
            <w:sz w:val="24"/>
            <w:szCs w:val="24"/>
          </w:rPr>
          <w:fldChar w:fldCharType="end"/>
        </w:r>
      </w:del>
      <w:r>
        <w:rPr>
          <w:sz w:val="24"/>
          <w:szCs w:val="24"/>
        </w:rPr>
        <w:t xml:space="preserve">.  Likely one of the most stunning applications of richness was the </w:t>
      </w:r>
      <w:del w:id="28" w:author="Alex Filazzola" w:date="2020-10-01T14:15:00Z">
        <w:r w:rsidDel="00494811">
          <w:rPr>
            <w:sz w:val="24"/>
            <w:szCs w:val="24"/>
          </w:rPr>
          <w:delText xml:space="preserve">development of and </w:delText>
        </w:r>
      </w:del>
      <w:r>
        <w:rPr>
          <w:sz w:val="24"/>
          <w:szCs w:val="24"/>
        </w:rPr>
        <w:t xml:space="preserve">work supporting the </w:t>
      </w:r>
      <w:del w:id="29" w:author="Alex Filazzola" w:date="2020-10-01T14:15:00Z">
        <w:r w:rsidDel="00494811">
          <w:rPr>
            <w:sz w:val="24"/>
            <w:szCs w:val="24"/>
          </w:rPr>
          <w:delText xml:space="preserve">theory </w:delText>
        </w:r>
      </w:del>
      <w:ins w:id="30" w:author="Alex Filazzola" w:date="2020-10-01T14:15:00Z">
        <w:r w:rsidR="00494811">
          <w:rPr>
            <w:sz w:val="24"/>
            <w:szCs w:val="24"/>
          </w:rPr>
          <w:t>relationships</w:t>
        </w:r>
        <w:r w:rsidR="00494811">
          <w:rPr>
            <w:sz w:val="24"/>
            <w:szCs w:val="24"/>
          </w:rPr>
          <w:t xml:space="preserve"> </w:t>
        </w:r>
      </w:ins>
      <w:del w:id="31" w:author="Alex Filazzola" w:date="2020-10-01T14:15:00Z">
        <w:r w:rsidDel="00494811">
          <w:rPr>
            <w:sz w:val="24"/>
            <w:szCs w:val="24"/>
          </w:rPr>
          <w:delText xml:space="preserve">of </w:delText>
        </w:r>
      </w:del>
      <w:ins w:id="32" w:author="Alex Filazzola" w:date="2020-10-01T14:15:00Z">
        <w:r w:rsidR="00494811">
          <w:rPr>
            <w:sz w:val="24"/>
            <w:szCs w:val="24"/>
          </w:rPr>
          <w:t>between</w:t>
        </w:r>
        <w:r w:rsidR="00494811">
          <w:rPr>
            <w:sz w:val="24"/>
            <w:szCs w:val="24"/>
          </w:rPr>
          <w:t xml:space="preserve"> </w:t>
        </w:r>
      </w:ins>
      <w:r>
        <w:rPr>
          <w:sz w:val="24"/>
          <w:szCs w:val="24"/>
        </w:rPr>
        <w:t>biodiversity</w:t>
      </w:r>
      <w:ins w:id="33" w:author="Alex Filazzola" w:date="2020-10-01T14:15:00Z">
        <w:r w:rsidR="00494811">
          <w:rPr>
            <w:sz w:val="24"/>
            <w:szCs w:val="24"/>
          </w:rPr>
          <w:t xml:space="preserve"> and</w:t>
        </w:r>
      </w:ins>
      <w:r>
        <w:rPr>
          <w:sz w:val="24"/>
          <w:szCs w:val="24"/>
        </w:rPr>
        <w:t xml:space="preserve"> ecosystem function </w:t>
      </w:r>
      <w:r>
        <w:rPr>
          <w:sz w:val="24"/>
          <w:szCs w:val="24"/>
        </w:rPr>
        <w:fldChar w:fldCharType="begin"/>
      </w:r>
      <w:r>
        <w:rPr>
          <w:sz w:val="24"/>
          <w:szCs w:val="24"/>
        </w:rPr>
        <w:instrText xml:space="preserve"> ADDIN EN.CITE &lt;EndNote&gt;&lt;Cite  &gt;&lt;Author&gt;Tilman, David; Isbell, Forest; Cowles, Jane M.&lt;/Author&gt;&lt;Year&gt;2014&lt;/Year&gt;&lt;RecNum&gt;6955&lt;/RecNum&gt;&lt;Prefix&gt;&lt;/Prefix&gt;&lt;Suffix&gt;&lt;/Suffix&gt;&lt;Pages&gt;&lt;/Pages&gt;&lt;DisplayText&gt;(Tilman et al., 2014)&lt;/DisplayText&gt;&lt;record&gt;&lt;database name="li</w:instrText>
      </w:r>
      <w:r>
        <w:rPr>
          <w:sz w:val="24"/>
          <w:szCs w:val="24"/>
        </w:rPr>
        <w:instrText>t_2020.enl" path="/Volumes/zendata/tC/references/2020/lit_2020.enl"&gt;lit_2020.enl&lt;/database&gt;&lt;source-app name="EndNote" version="19.3"&gt;EndNote&lt;/source-app&gt;&lt;rec-number&gt;6955&lt;/rec-number&gt;&lt;foreign-keys&gt;&lt;key app="EN" db-id="zv9tw0t2n2xfdiet259x2tdh09prp29zrxsv"&gt;6</w:instrText>
      </w:r>
      <w:r>
        <w:rPr>
          <w:sz w:val="24"/>
          <w:szCs w:val="24"/>
        </w:rPr>
        <w:instrText>955&lt;/key&gt;&lt;/foreign-keys&gt;&lt;ref-type name="Journal Article"&gt;17&lt;/ref-type&gt;&lt;contributors&gt;&lt;authors&gt;&lt;author&gt;&lt;style face="normal" font="default" size="100%"&gt;Tilman, David&lt;/style&gt;&lt;/author&gt;&lt;author&gt;&lt;style face="normal" font="default" size="100%"&gt;Isbell, Forest&lt;/style</w:instrText>
      </w:r>
      <w:r>
        <w:rPr>
          <w:sz w:val="24"/>
          <w:szCs w:val="24"/>
        </w:rPr>
        <w:instrText>&gt;&lt;/author&gt;&lt;author&gt;&lt;style face="normal" font="default" size="100%"&gt;Cowles, Jane M.&lt;/style&gt;&lt;/author&gt;&lt;/authors&gt;&lt;/contributors&gt;&lt;titles&gt;&lt;title&gt;&lt;style face="normal" font="default" size="100%"&gt;Biodiversity and Ecosystem Functioning&lt;/style&gt;&lt;/title&gt;&lt;secondary-title</w:instrText>
      </w:r>
      <w:r>
        <w:rPr>
          <w:sz w:val="24"/>
          <w:szCs w:val="24"/>
        </w:rPr>
        <w:instrText>&gt;&lt;style face="normal" font="default" size="100%"&gt;Annual Review of Ecology, Evolution, and Systematics&lt;/style&gt;&lt;/secondary-title&gt;&lt;/titles&gt;&lt;periodical&gt;&lt;full-title&gt;&lt;style face="normal" font="default" size="100%"&gt;Annual Review of Ecology, Evolution, and Systema</w:instrText>
      </w:r>
      <w:r>
        <w:rPr>
          <w:sz w:val="24"/>
          <w:szCs w:val="24"/>
        </w:rPr>
        <w:instrText>tics&lt;/style&gt;&lt;/full-title&gt;&lt;/periodical&gt;&lt;pages&gt;&lt;style face="normal" font="default" size="100%"&gt;471-493&lt;/style&gt;&lt;/pages&gt;&lt;volume&gt;&lt;style face="normal" font="default" size="100%"&gt;45&lt;/style&gt;&lt;/volume&gt;&lt;number&gt;&lt;style face="normal" font="default" size="100%"&gt;1&lt;/style&gt;</w:instrText>
      </w:r>
      <w:r>
        <w:rPr>
          <w:sz w:val="24"/>
          <w:szCs w:val="24"/>
        </w:rPr>
        <w:instrText>&lt;/number&gt;&lt;dates&gt;&lt;year&gt;&lt;style face="normal" font="default" size="100%"&gt;2014&lt;/style&gt;&lt;/year&gt;&lt;pub-dates&gt;&lt;date&gt;&lt;style face="normal" font="default" size="100%"&gt;2014/11/23&lt;/style&gt;&lt;/date&gt;&lt;/pub-dates&gt;&lt;/dates&gt;&lt;publisher&gt;&lt;style face="normal" font="default" size="100%</w:instrText>
      </w:r>
      <w:r>
        <w:rPr>
          <w:sz w:val="24"/>
          <w:szCs w:val="24"/>
        </w:rPr>
        <w:instrText>"&gt;Annual Reviews&lt;/style&gt;&lt;/publisher&gt;&lt;isbn&gt;&lt;style face="normal" font="default" size="100%"&gt;1543-592X&lt;/style&gt;&lt;/isbn&gt;&lt;abstract&gt;&lt;style face="normal" font="default" size="100%"&gt;Species diversity is a major determinant of ecosystem productivity, stability, invas</w:instrText>
      </w:r>
      <w:r>
        <w:rPr>
          <w:sz w:val="24"/>
          <w:szCs w:val="24"/>
        </w:rPr>
        <w:instrText xml:space="preserve">ibility, and nutrient dynamics. Hundreds of studies spanning terrestrial, aquatic, and marine ecosystems show that high-diversity mixtures are approximately twice as productive as monocultures of the same species and that this difference increases through </w:instrText>
      </w:r>
      <w:r>
        <w:rPr>
          <w:sz w:val="24"/>
          <w:szCs w:val="24"/>
        </w:rPr>
        <w:instrText>time. These impacts of higher diversity have multiple causes, including interspecific complementarity, greater use of limiting resources, decreased herbivory and disease, and nutrient-cycling feedbacks that increase nutrient stores and supply rates over th</w:instrText>
      </w:r>
      <w:r>
        <w:rPr>
          <w:sz w:val="24"/>
          <w:szCs w:val="24"/>
        </w:rPr>
        <w:instrText>e long term. These experimentally observed effects of diversity are consistent with predictions based on a variety of theories that share a common feature: All have trade-off-based mechanisms that allow long-term coexistence of many different competing spe</w:instrText>
      </w:r>
      <w:r>
        <w:rPr>
          <w:sz w:val="24"/>
          <w:szCs w:val="24"/>
        </w:rPr>
        <w:instrText xml:space="preserve">cies. Diversity loss has an effect as great as, or greater than, the effects of herbivory, fire, drought, nitrogen addition, elevated CO2, and other drivers of environmental change. The preservation, conservation, and restoration of biodiversity should be </w:instrText>
      </w:r>
      <w:r>
        <w:rPr>
          <w:sz w:val="24"/>
          <w:szCs w:val="24"/>
        </w:rPr>
        <w:instrText>a high global priority.&lt;/style&gt;&lt;/abstract&gt;&lt;urls&gt;&lt;related-urls&gt;&lt;url&gt;&lt;style face="normal" font="default" size="100%"&gt;https://doi.org/10.1146/annurev-ecolsys-120213-091917&lt;/style&gt;&lt;/url&gt;&lt;/related-urls&gt;&lt;/urls&gt;&lt;electronic-resource-num&gt;&lt;style face="normal" font="</w:instrText>
      </w:r>
      <w:r>
        <w:rPr>
          <w:sz w:val="24"/>
          <w:szCs w:val="24"/>
        </w:rPr>
        <w:instrText>default" size="100%"&gt;10.1146/annurev-ecolsys-120213-091917&lt;/style&gt;&lt;/electronic-resource-num&gt;&lt;access-date&gt;&lt;style face="normal" font="default" size="100%"&gt;2020/10/01&lt;/style&gt;&lt;/access-date&gt;&lt;/record&gt;&lt;/Cite&gt;&lt;/EndNote&gt;</w:instrText>
      </w:r>
      <w:r>
        <w:rPr>
          <w:sz w:val="24"/>
          <w:szCs w:val="24"/>
        </w:rPr>
        <w:fldChar w:fldCharType="separate"/>
      </w:r>
      <w:r>
        <w:rPr>
          <w:sz w:val="24"/>
          <w:szCs w:val="24"/>
        </w:rPr>
        <w:t>(Tilman et al., 2014)</w:t>
      </w:r>
      <w:r>
        <w:rPr>
          <w:sz w:val="24"/>
          <w:szCs w:val="24"/>
        </w:rPr>
        <w:fldChar w:fldCharType="end"/>
      </w:r>
      <w:r>
        <w:rPr>
          <w:sz w:val="24"/>
          <w:szCs w:val="24"/>
        </w:rPr>
        <w:t>.  This set of litera</w:t>
      </w:r>
      <w:r>
        <w:rPr>
          <w:sz w:val="24"/>
          <w:szCs w:val="24"/>
        </w:rPr>
        <w:t xml:space="preserve">ture honed our understanding of scale </w:t>
      </w:r>
      <w:r>
        <w:rPr>
          <w:sz w:val="24"/>
          <w:szCs w:val="24"/>
        </w:rPr>
        <w:fldChar w:fldCharType="begin"/>
      </w:r>
      <w:r>
        <w:rPr>
          <w:sz w:val="24"/>
          <w:szCs w:val="24"/>
        </w:rPr>
        <w:instrText xml:space="preserve"> ADDIN EN.CITE &lt;EndNote&gt;&lt;Cite  &gt;&lt;Author&gt;Thompson, Patrick L.; Isbell, Forest; Loreau, Michel; O'Connor, Mary I.; Gonzalez, Andrew&lt;/Author&gt;&lt;Year&gt;2018&lt;/Year&gt;&lt;Prefix&gt;&lt;/Prefix&gt;&lt;Suffix&gt;&lt;/Suffix&gt;&lt;Pages&gt;&lt;/Pages&gt;&lt;DisplayText&gt;(</w:instrText>
      </w:r>
      <w:r>
        <w:rPr>
          <w:sz w:val="24"/>
          <w:szCs w:val="24"/>
        </w:rPr>
        <w:instrText>Thompson et al., 2018)&lt;/DisplayText&gt;&lt;record&gt;&lt;database name="lit_2020.enl" path="/Volumes/zendata/tC/references/2020/lit_2020.enl"&gt;lit_2020.enl&lt;/database&gt;&lt;source-app name="EndNote" version="19.3"&gt;EndNote&lt;/source-app&gt;&lt;rec-number&gt;6956&lt;/rec-number&gt;&lt;foreign-key</w:instrText>
      </w:r>
      <w:r>
        <w:rPr>
          <w:sz w:val="24"/>
          <w:szCs w:val="24"/>
        </w:rPr>
        <w:instrText>s&gt;&lt;key app="EN" db-id="zv9tw0t2n2xfdiet259x2tdh09prp29zrxsv"&gt;6956&lt;/key&gt;&lt;/foreign-keys&gt;&lt;ref-type name="Journal Article"&gt;17&lt;/ref-type&gt;&lt;contributors&gt;&lt;authors&gt;&lt;author&gt;&lt;style face="normal" font="default" size="100%"&gt;Thompson, Patrick L.&lt;/style&gt;&lt;/author&gt;&lt;author&gt;</w:instrText>
      </w:r>
      <w:r>
        <w:rPr>
          <w:sz w:val="24"/>
          <w:szCs w:val="24"/>
        </w:rPr>
        <w:instrText>&lt;style face="normal" font="default" size="100%"&gt;Isbell, Forest&lt;/style&gt;&lt;/author&gt;&lt;author&gt;&lt;style face="normal" font="default" size="100%"&gt;Loreau, Michel&lt;/style&gt;&lt;/author&gt;&lt;author&gt;&lt;style face="normal" font="default" size="100%"&gt;O'Connor, Mary I.&lt;/style&gt;&lt;/author&gt;</w:instrText>
      </w:r>
      <w:r>
        <w:rPr>
          <w:sz w:val="24"/>
          <w:szCs w:val="24"/>
        </w:rPr>
        <w:instrText>&lt;author&gt;&lt;style face="normal" font="default" size="100%"&gt;Gonzalez, Andrew&lt;/style&gt;&lt;/author&gt;&lt;/authors&gt;&lt;/contributors&gt;&lt;titles&gt;&lt;title&gt;&lt;style face="normal" font="default" size="100%"&gt;The strength of the biodiversity–ecosystem function relationship depends on spa</w:instrText>
      </w:r>
      <w:r>
        <w:rPr>
          <w:sz w:val="24"/>
          <w:szCs w:val="24"/>
        </w:rPr>
        <w:instrText>tial scale&lt;/style&gt;&lt;/title&gt;&lt;secondary-title&gt;&lt;style face="normal" font="default" size="100%"&gt;Proceedings of the Royal Society B: Biological Sciences&lt;/style&gt;&lt;/secondary-title&gt;&lt;/titles&gt;&lt;periodical&gt;&lt;full-title&gt;&lt;style face="normal" font="default" size="100%"&gt;Pro</w:instrText>
      </w:r>
      <w:r>
        <w:rPr>
          <w:sz w:val="24"/>
          <w:szCs w:val="24"/>
        </w:rPr>
        <w:instrText xml:space="preserve">ceedings of the Royal Society B: Biological Sciences&lt;/style&gt;&lt;/full-title&gt;&lt;/periodical&gt;&lt;pages&gt;&lt;style face="normal" font="default" size="100%"&gt;20180038&lt;/style&gt;&lt;/pages&gt;&lt;volume&gt;&lt;style face="normal" font="default" size="100%"&gt;285&lt;/style&gt;&lt;/volume&gt;&lt;number&gt;&lt;style </w:instrText>
      </w:r>
      <w:r>
        <w:rPr>
          <w:sz w:val="24"/>
          <w:szCs w:val="24"/>
        </w:rPr>
        <w:instrText>face="normal" font="default" size="100%"&gt;1880&lt;/style&gt;&lt;/number&gt;&lt;dates&gt;&lt;year&gt;&lt;style face="normal" font="default" size="100%"&gt;2018&lt;/style&gt;&lt;/year&gt;&lt;/dates&gt;&lt;publisher&gt;&lt;style face="normal" font="default" size="100%"&gt;Royal Society&lt;/style&gt;&lt;/publisher&gt;&lt;urls&gt;&lt;related</w:instrText>
      </w:r>
      <w:r>
        <w:rPr>
          <w:sz w:val="24"/>
          <w:szCs w:val="24"/>
        </w:rPr>
        <w:instrText>-urls&gt;&lt;url&gt;&lt;style face="normal" font="default" size="100%"&gt;https://doi.org/10.1098/rspb.2018.0038&lt;/style&gt;&lt;/url&gt;&lt;/related-urls&gt;&lt;/urls&gt;&lt;electronic-resource-num&gt;&lt;style face="normal" font="default" size="100%"&gt;10.1098/rspb.2018.0038&lt;/style&gt;&lt;/electronic-resourc</w:instrText>
      </w:r>
      <w:r>
        <w:rPr>
          <w:sz w:val="24"/>
          <w:szCs w:val="24"/>
        </w:rPr>
        <w:instrText>e-num&gt;&lt;access-date&gt;&lt;style face="normal" font="default" size="100%"&gt;2020/10/01&lt;/style&gt;&lt;/access-date&gt;&lt;/record&gt;&lt;/Cite&gt;&lt;/EndNote&gt;</w:instrText>
      </w:r>
      <w:r>
        <w:rPr>
          <w:sz w:val="24"/>
          <w:szCs w:val="24"/>
        </w:rPr>
        <w:fldChar w:fldCharType="separate"/>
      </w:r>
      <w:r>
        <w:rPr>
          <w:sz w:val="24"/>
          <w:szCs w:val="24"/>
          <w:lang w:val="fr-FR"/>
        </w:rPr>
        <w:t>(Thompson et al., 2018)</w:t>
      </w:r>
      <w:r>
        <w:rPr>
          <w:sz w:val="24"/>
          <w:szCs w:val="24"/>
        </w:rPr>
        <w:fldChar w:fldCharType="end"/>
      </w:r>
      <w:r>
        <w:rPr>
          <w:sz w:val="24"/>
          <w:szCs w:val="24"/>
        </w:rPr>
        <w:t xml:space="preserve">, function </w:t>
      </w:r>
      <w:r>
        <w:rPr>
          <w:sz w:val="24"/>
          <w:szCs w:val="24"/>
        </w:rPr>
        <w:fldChar w:fldCharType="begin"/>
      </w:r>
      <w:r>
        <w:rPr>
          <w:sz w:val="24"/>
          <w:szCs w:val="24"/>
        </w:rPr>
        <w:instrText xml:space="preserve"> ADDIN EN.CITE &lt;EndNote&gt;&lt;Cite  &gt;&lt;Author&gt;Pacala, S.W.; Kinzig, Ann P.; Kinzig, Ann P.; Pacala, </w:instrText>
      </w:r>
      <w:r>
        <w:rPr>
          <w:sz w:val="24"/>
          <w:szCs w:val="24"/>
        </w:rPr>
        <w:instrText>S.W.; Tilman, D.&lt;/Author&gt;&lt;Year&gt;2002&lt;/Year&gt;&lt;RecNum&gt;6953&lt;/RecNum&gt;&lt;Prefix&gt;&lt;/Prefix&gt;&lt;Suffix&gt;&lt;/Suffix&gt;&lt;Pages&gt;&lt;/Pages&gt;&lt;DisplayText&gt;(Pacala &amp; Kinzig, 2002a)&lt;/DisplayText&gt;&lt;record&gt;&lt;database name="lit_2020.enl" path="/Volumes/zendata/tC/references/2020/lit_2020.enl"</w:instrText>
      </w:r>
      <w:r>
        <w:rPr>
          <w:sz w:val="24"/>
          <w:szCs w:val="24"/>
        </w:rPr>
        <w:instrText>&gt;lit_2020.enl&lt;/database&gt;&lt;source-app name="EndNote" version="19.3"&gt;EndNote&lt;/source-app&gt;&lt;rec-number&gt;6953&lt;/rec-number&gt;&lt;foreign-keys&gt;&lt;key app="EN" db-id="zv9tw0t2n2xfdiet259x2tdh09prp29zrxsv"&gt;6953&lt;/key&gt;&lt;/foreign-keys&gt;&lt;ref-type name="Book Section"&gt;5&lt;/ref-type&gt;&lt;</w:instrText>
      </w:r>
      <w:r>
        <w:rPr>
          <w:sz w:val="24"/>
          <w:szCs w:val="24"/>
        </w:rPr>
        <w:instrText>contributors&gt;&lt;authors&gt;&lt;author&gt;&lt;style face="normal" font="default" size="100%"&gt;Pacala, S.W.&lt;/style&gt;&lt;/author&gt;&lt;author&gt;&lt;style face="normal" font="default" size="100%"&gt;Kinzig, Ann P.&lt;/style&gt;&lt;/author&gt;&lt;/authors&gt;&lt;secondary-authors&gt;&lt;author&gt;&lt;style face="normal" font</w:instrText>
      </w:r>
      <w:r>
        <w:rPr>
          <w:sz w:val="24"/>
          <w:szCs w:val="24"/>
        </w:rPr>
        <w:instrText>="default" size="100%"&gt;Kinzig, Ann P.&lt;/style&gt;&lt;/author&gt;&lt;author&gt;&lt;style face="normal" font="default" size="100%"&gt;Pacala, S.W.&lt;/style&gt;&lt;/author&gt;&lt;author&gt;&lt;style face="normal" font="default" size="100%"&gt;Tilman, D.&lt;/style&gt;&lt;/author&gt;&lt;/secondary-authors&gt;&lt;/contributors</w:instrText>
      </w:r>
      <w:r>
        <w:rPr>
          <w:sz w:val="24"/>
          <w:szCs w:val="24"/>
        </w:rPr>
        <w:instrText>&gt;&lt;titles&gt;&lt;title&gt;&lt;style face="normal" font="default" size="100%"&gt;Introduction to theory and the common ecosystem model&lt;/style&gt;&lt;/title&gt;&lt;secondary-title&gt;&lt;style face="normal" font="default" size="100%"&gt;Functional Consequences of Biodiversity: Empirical Progres</w:instrText>
      </w:r>
      <w:r>
        <w:rPr>
          <w:sz w:val="24"/>
          <w:szCs w:val="24"/>
        </w:rPr>
        <w:instrText>s and Theoretical Extensions&lt;/style&gt;&lt;/secondary-title&gt;&lt;/titles&gt;&lt;pages&gt;&lt;style face="normal" font="default" size="100%"&gt;169-174&lt;/style&gt;&lt;/pages&gt;&lt;dates&gt;&lt;year&gt;&lt;style face="normal" font="default" size="100%"&gt;2002&lt;/style&gt;&lt;/year&gt;&lt;/dates&gt;&lt;pub-location&gt;&lt;style face="</w:instrText>
      </w:r>
      <w:r>
        <w:rPr>
          <w:sz w:val="24"/>
          <w:szCs w:val="24"/>
        </w:rPr>
        <w:instrText>normal" font="default" size="100%"&gt;Princeton&lt;/style&gt;&lt;/pub-location&gt;&lt;publisher&gt;&lt;style face="normal" font="default" size="100%"&gt;Princeton University Press&lt;/style&gt;&lt;/publisher&gt;&lt;urls&gt;&lt;/urls&gt;&lt;/record&gt;&lt;/Cite&gt;&lt;/EndNote&gt;</w:instrText>
      </w:r>
      <w:r>
        <w:rPr>
          <w:sz w:val="24"/>
          <w:szCs w:val="24"/>
        </w:rPr>
        <w:fldChar w:fldCharType="separate"/>
      </w:r>
      <w:r>
        <w:rPr>
          <w:sz w:val="24"/>
          <w:szCs w:val="24"/>
          <w:lang w:val="de-DE"/>
        </w:rPr>
        <w:t>(Pacala &amp; Kinzig, 2002a)</w:t>
      </w:r>
      <w:r>
        <w:rPr>
          <w:sz w:val="24"/>
          <w:szCs w:val="24"/>
        </w:rPr>
        <w:fldChar w:fldCharType="end"/>
      </w:r>
      <w:r>
        <w:rPr>
          <w:sz w:val="24"/>
          <w:szCs w:val="24"/>
        </w:rPr>
        <w:t xml:space="preserve">, resilience </w:t>
      </w:r>
      <w:r>
        <w:rPr>
          <w:sz w:val="24"/>
          <w:szCs w:val="24"/>
        </w:rPr>
        <w:fldChar w:fldCharType="begin"/>
      </w:r>
      <w:r>
        <w:rPr>
          <w:sz w:val="24"/>
          <w:szCs w:val="24"/>
        </w:rPr>
        <w:instrText xml:space="preserve"> ADDI</w:instrText>
      </w:r>
      <w:r>
        <w:rPr>
          <w:sz w:val="24"/>
          <w:szCs w:val="24"/>
        </w:rPr>
        <w:instrText>N EN.CITE &lt;EndNote&gt;&lt;Cite  &gt;&lt;Author&gt;Harvey, Eric; Gounand, Isabelle; Ward, Colette L.; Altermatt, Florian&lt;/Author&gt;&lt;Year&gt;2017&lt;/Year&gt;&lt;RecNum&gt;6957&lt;/RecNum&gt;&lt;Prefix&gt;&lt;/Prefix&gt;&lt;Suffix&gt;&lt;/Suffix&gt;&lt;Pages&gt;&lt;/Pages&gt;&lt;DisplayText&gt;(Harvey et al., 2017)&lt;/DisplayText&gt;&lt;record&gt;</w:instrText>
      </w:r>
      <w:r>
        <w:rPr>
          <w:sz w:val="24"/>
          <w:szCs w:val="24"/>
        </w:rPr>
        <w:instrText>&lt;database name="lit_2020.enl" path="/Volumes/zendata/tC/references/2020/lit_2020.enl"&gt;lit_2020.enl&lt;/database&gt;&lt;source-app name="EndNote" version="19.3"&gt;EndNote&lt;/source-app&gt;&lt;rec-number&gt;6957&lt;/rec-number&gt;&lt;foreign-keys&gt;&lt;key app="EN" db-id="zv9tw0t2n2xfdiet259x2</w:instrText>
      </w:r>
      <w:r>
        <w:rPr>
          <w:sz w:val="24"/>
          <w:szCs w:val="24"/>
        </w:rPr>
        <w:instrText>tdh09prp29zrxsv"&gt;6957&lt;/key&gt;&lt;/foreign-keys&gt;&lt;ref-type name="Journal Article"&gt;17&lt;/ref-type&gt;&lt;contributors&gt;&lt;authors&gt;&lt;author&gt;&lt;style face="normal" font="default" size="100%"&gt;Harvey, Eric&lt;/style&gt;&lt;/author&gt;&lt;author&gt;&lt;style face="normal" font="default" size="100%"&gt;Goun</w:instrText>
      </w:r>
      <w:r>
        <w:rPr>
          <w:sz w:val="24"/>
          <w:szCs w:val="24"/>
        </w:rPr>
        <w:instrText>and, Isabelle&lt;/style&gt;&lt;/author&gt;&lt;author&gt;&lt;style face="normal" font="default" size="100%"&gt;Ward, Colette L.&lt;/style&gt;&lt;/author&gt;&lt;author&gt;&lt;style face="normal" font="default" size="100%"&gt;Altermatt, Florian&lt;/style&gt;&lt;/author&gt;&lt;/authors&gt;&lt;/contributors&gt;&lt;titles&gt;&lt;title&gt;&lt;style</w:instrText>
      </w:r>
      <w:r>
        <w:rPr>
          <w:sz w:val="24"/>
          <w:szCs w:val="24"/>
        </w:rPr>
        <w:instrText xml:space="preserve"> face="normal" font="default" size="100%"&gt;Bridging ecology and conservation: from ecological networks to ecosystem function&lt;/style&gt;&lt;/title&gt;&lt;secondary-title&gt;&lt;style face="normal" font="default" size="100%"&gt;Journal of Applied Ecology&lt;/style&gt;&lt;/secondary-title&gt;</w:instrText>
      </w:r>
      <w:r>
        <w:rPr>
          <w:sz w:val="24"/>
          <w:szCs w:val="24"/>
        </w:rPr>
        <w:instrText>&lt;/titles&gt;&lt;periodical&gt;&lt;full-title&gt;&lt;style face="normal" font="default" size="100%"&gt;Journal of Applied Ecology&lt;/style&gt;&lt;/full-title&gt;&lt;/periodical&gt;&lt;pages&gt;&lt;style face="normal" font="default" size="100%"&gt;371-379&lt;/style&gt;&lt;/pages&gt;&lt;volume&gt;&lt;style face="normal" font="de</w:instrText>
      </w:r>
      <w:r>
        <w:rPr>
          <w:sz w:val="24"/>
          <w:szCs w:val="24"/>
        </w:rPr>
        <w:instrText>fault" size="100%"&gt;54&lt;/style&gt;&lt;/volume&gt;&lt;number&gt;&lt;style face="normal" font="default" size="100%"&gt;2&lt;/style&gt;&lt;/number&gt;&lt;keywords&gt;&lt;keyword&gt;&lt;style face="normal" font="default" size="100%"&gt;conservation biology&lt;/style&gt;&lt;/keyword&gt;&lt;keyword&gt;&lt;style face="normal" font="def</w:instrText>
      </w:r>
      <w:r>
        <w:rPr>
          <w:sz w:val="24"/>
          <w:szCs w:val="24"/>
        </w:rPr>
        <w:instrText>ault" size="100%"&gt;ecological network&lt;/style&gt;&lt;/keyword&gt;&lt;keyword&gt;&lt;style face="normal" font="default" size="100%"&gt;ecosystem functioning&lt;/style&gt;&lt;/keyword&gt;&lt;keyword&gt;&lt;style face="normal" font="default" size="100%"&gt;global environmental change&lt;/style&gt;&lt;/keyword&gt;&lt;key</w:instrText>
      </w:r>
      <w:r>
        <w:rPr>
          <w:sz w:val="24"/>
          <w:szCs w:val="24"/>
        </w:rPr>
        <w:instrText>word&gt;&lt;style face="normal" font="default" size="100%"&gt;meta-community&lt;/style&gt;&lt;/keyword&gt;&lt;keyword&gt;&lt;style face="normal" font="default" size="100%"&gt;meta-ecosystem&lt;/style&gt;&lt;/keyword&gt;&lt;keyword&gt;&lt;style face="normal" font="default" size="100%"&gt;restoration&lt;/style&gt;&lt;/keyw</w:instrText>
      </w:r>
      <w:r>
        <w:rPr>
          <w:sz w:val="24"/>
          <w:szCs w:val="24"/>
        </w:rPr>
        <w:instrText>ord&gt;&lt;keyword&gt;&lt;style face="normal" font="default" size="100%"&gt;spatial ecology&lt;/style&gt;&lt;/keyword&gt;&lt;keyword&gt;&lt;style face="normal" font="default" size="100%"&gt;species interactions&lt;/style&gt;&lt;/keyword&gt;&lt;/keywords&gt;&lt;dates&gt;&lt;year&gt;&lt;style face="normal" font="default" size="1</w:instrText>
      </w:r>
      <w:r>
        <w:rPr>
          <w:sz w:val="24"/>
          <w:szCs w:val="24"/>
        </w:rPr>
        <w:instrText>00%"&gt;2017&lt;/style&gt;&lt;/year&gt;&lt;pub-dates&gt;&lt;date&gt;&lt;style face="normal" font="default" size="100%"&gt;2017/04/01&lt;/style&gt;&lt;/date&gt;&lt;/pub-dates&gt;&lt;/dates&gt;&lt;publisher&gt;&lt;style face="normal" font="default" size="100%"&gt;John Wiley &amp;amp; Sons, Ltd&lt;/style&gt;&lt;/publisher&gt;&lt;isbn&gt;&lt;style face</w:instrText>
      </w:r>
      <w:r>
        <w:rPr>
          <w:sz w:val="24"/>
          <w:szCs w:val="24"/>
        </w:rPr>
        <w:instrText>="normal" font="default" size="100%"&gt;0021-8901&lt;/style&gt;&lt;/isbn&gt;&lt;abstract&gt;&lt;style face="normal" font="default" size="100%"&gt;Summary Current approaches to conservation may be inadequate to maintain ecosystem integrity because they are mostly based on rarity stat</w:instrText>
      </w:r>
      <w:r>
        <w:rPr>
          <w:sz w:val="24"/>
          <w:szCs w:val="24"/>
        </w:rPr>
        <w:instrText>us of organisms rather than functional significance. Alternatively, approaches focusing on the protection of ecological networks lead to more appropriate conservation targets to maintain ecosystem integrity. We propose that a shift in focus from species to</w:instrText>
      </w:r>
      <w:r>
        <w:rPr>
          <w:sz w:val="24"/>
          <w:szCs w:val="24"/>
        </w:rPr>
        <w:instrText xml:space="preserve"> interaction networks is necessary to achieve pressing conservation management and restoration ecology goals of conserving biodiversity, ecosystem processes and ultimately landscape-scale delivery of ecosystem services. Using topical examples from the lite</w:instrText>
      </w:r>
      <w:r>
        <w:rPr>
          <w:sz w:val="24"/>
          <w:szCs w:val="24"/>
        </w:rPr>
        <w:instrText xml:space="preserve">rature, we discuss historical and conceptual advances, current challenges and ways to move forward. We also propose a road map to ecological network conservation, providing a novel ready to use approach to identify clear conservation targets with flexible </w:instrText>
      </w:r>
      <w:r>
        <w:rPr>
          <w:sz w:val="24"/>
          <w:szCs w:val="24"/>
        </w:rPr>
        <w:instrText>data requirements. Synthesis and applications. Integration of how environmental and spatial constraints affect the nature and strength of local interaction networks will improve our ability to predict their response to change and to conserve them. This wil</w:instrText>
      </w:r>
      <w:r>
        <w:rPr>
          <w:sz w:val="24"/>
          <w:szCs w:val="24"/>
        </w:rPr>
        <w:instrText>l better protect species, ecosystem processes, and the resulting ecosystem services we depend on.&lt;/style&gt;&lt;/abstract&gt;&lt;urls&gt;&lt;related-urls&gt;&lt;url&gt;&lt;style face="normal" font="default" size="100%"&gt;https://doi.org/10.1111/1365-2664.12769&lt;/style&gt;&lt;/url&gt;&lt;/related-urls</w:instrText>
      </w:r>
      <w:r>
        <w:rPr>
          <w:sz w:val="24"/>
          <w:szCs w:val="24"/>
        </w:rPr>
        <w:instrText>&gt;&lt;/urls&gt;&lt;electronic-resource-num&gt;&lt;style face="normal" font="default" size="100%"&gt;10.1111/1365-2664.12769&lt;/style&gt;&lt;/electronic-resource-num&gt;&lt;access-date&gt;&lt;style face="normal" font="default" size="100%"&gt;2020/10/01&lt;/style&gt;&lt;/access-date&gt;&lt;/record&gt;&lt;/Cite&gt;&lt;/EndNote</w:instrText>
      </w:r>
      <w:r>
        <w:rPr>
          <w:sz w:val="24"/>
          <w:szCs w:val="24"/>
        </w:rPr>
        <w:instrText>&gt;</w:instrText>
      </w:r>
      <w:r>
        <w:rPr>
          <w:sz w:val="24"/>
          <w:szCs w:val="24"/>
        </w:rPr>
        <w:fldChar w:fldCharType="separate"/>
      </w:r>
      <w:r>
        <w:rPr>
          <w:sz w:val="24"/>
          <w:szCs w:val="24"/>
        </w:rPr>
        <w:t>(Harvey et al., 2017)</w:t>
      </w:r>
      <w:r>
        <w:rPr>
          <w:sz w:val="24"/>
          <w:szCs w:val="24"/>
        </w:rPr>
        <w:fldChar w:fldCharType="end"/>
      </w:r>
      <w:r>
        <w:rPr>
          <w:sz w:val="24"/>
          <w:szCs w:val="24"/>
        </w:rPr>
        <w:t xml:space="preserve">, and the value of individual species relative to the number of species in a given context </w:t>
      </w:r>
      <w:r>
        <w:rPr>
          <w:sz w:val="24"/>
          <w:szCs w:val="24"/>
        </w:rPr>
        <w:fldChar w:fldCharType="begin"/>
      </w:r>
      <w:r>
        <w:rPr>
          <w:sz w:val="24"/>
          <w:szCs w:val="24"/>
        </w:rPr>
        <w:instrText xml:space="preserve"> ADDIN EN.CITE &lt;EndNote&gt;&lt;Cite  &gt;&lt;Author&gt;Downing, Amy L.; Leibold, Mathew A.&lt;/Author&gt;&lt;Year&gt;2002&lt;/Year&gt;&lt;RecNum&gt;6954&lt;/RecNum&gt;&lt;Prefix&gt;&lt;/Prefix&gt;&lt;</w:instrText>
      </w:r>
      <w:r>
        <w:rPr>
          <w:sz w:val="24"/>
          <w:szCs w:val="24"/>
        </w:rPr>
        <w:instrText>Suffix&gt;&lt;/Suffix&gt;&lt;Pages&gt;&lt;/Pages&gt;&lt;DisplayText&gt;(Downing &amp; Leibold, 2002)&lt;/DisplayText&gt;&lt;record&gt;&lt;database name="lit_2020.enl" path="/Volumes/zendata/tC/references/2020/lit_2020.enl"&gt;lit_2020.enl&lt;/database&gt;&lt;source-app name="EndNote" version="19.3"&gt;EndNote&lt;/sourc</w:instrText>
      </w:r>
      <w:r>
        <w:rPr>
          <w:sz w:val="24"/>
          <w:szCs w:val="24"/>
        </w:rPr>
        <w:instrText>e-app&gt;&lt;rec-number&gt;6954&lt;/rec-number&gt;&lt;foreign-keys&gt;&lt;key app="EN" db-id="zv9tw0t2n2xfdiet259x2tdh09prp29zrxsv"&gt;6954&lt;/key&gt;&lt;/foreign-keys&gt;&lt;ref-type name="Journal Article"&gt;17&lt;/ref-type&gt;&lt;contributors&gt;&lt;authors&gt;&lt;author&gt;&lt;style face="normal" font="default" size="100%</w:instrText>
      </w:r>
      <w:r>
        <w:rPr>
          <w:sz w:val="24"/>
          <w:szCs w:val="24"/>
        </w:rPr>
        <w:instrText xml:space="preserve">"&gt;Downing, Amy L.&lt;/style&gt;&lt;/author&gt;&lt;author&gt;&lt;style face="normal" font="default" size="100%"&gt;Leibold, Mathew A.&lt;/style&gt;&lt;/author&gt;&lt;/authors&gt;&lt;/contributors&gt;&lt;titles&gt;&lt;title&gt;&lt;style face="normal" font="default" size="100%"&gt;Ecosystem consequences of species richness </w:instrText>
      </w:r>
      <w:r>
        <w:rPr>
          <w:sz w:val="24"/>
          <w:szCs w:val="24"/>
        </w:rPr>
        <w:instrText>and composition in pond food webs&lt;/style&gt;&lt;/title&gt;&lt;secondary-title&gt;&lt;style face="normal" font="default" size="100%"&gt;Nature&lt;/style&gt;&lt;/secondary-title&gt;&lt;/titles&gt;&lt;periodical&gt;&lt;full-title&gt;&lt;style face="normal" font="default" size="100%"&gt;Nature&lt;/style&gt;&lt;/full-title&gt;&lt;/</w:instrText>
      </w:r>
      <w:r>
        <w:rPr>
          <w:sz w:val="24"/>
          <w:szCs w:val="24"/>
        </w:rPr>
        <w:instrText>periodical&gt;&lt;pages&gt;&lt;style face="normal" font="default" size="100%"&gt;837-841&lt;/style&gt;&lt;/pages&gt;&lt;volume&gt;&lt;style face="normal" font="default" size="100%"&gt;416&lt;/style&gt;&lt;/volume&gt;&lt;number&gt;&lt;style face="normal" font="default" size="100%"&gt;6883&lt;/style&gt;&lt;/number&gt;&lt;dates&gt;&lt;year&gt;&lt;</w:instrText>
      </w:r>
      <w:r>
        <w:rPr>
          <w:sz w:val="24"/>
          <w:szCs w:val="24"/>
        </w:rPr>
        <w:instrText>style face="normal" font="default" size="100%"&gt;2002&lt;/style&gt;&lt;/year&gt;&lt;pub-dates&gt;&lt;date&gt;&lt;style face="normal" font="default" size="100%"&gt;2002/04/01&lt;/style&gt;&lt;/date&gt;&lt;/pub-dates&gt;&lt;/dates&gt;&lt;isbn&gt;&lt;style face="normal" font="default" size="100%"&gt;1476-4687&lt;/style&gt;&lt;/isbn&gt;&lt;a</w:instrText>
      </w:r>
      <w:r>
        <w:rPr>
          <w:sz w:val="24"/>
          <w:szCs w:val="24"/>
        </w:rPr>
        <w:instrText>bstract&gt;&lt;style face="normal" font="default" size="100%"&gt;Resolving current concerns about the role of biodiversity on ecosystems calls for understanding the separate roles of changes in species numbers and of composition. Recent work shows that primary prod</w:instrText>
      </w:r>
      <w:r>
        <w:rPr>
          <w:sz w:val="24"/>
          <w:szCs w:val="24"/>
        </w:rPr>
        <w:instrText>uctivity often, but not always, saturates with species richness within single trophic levels1,2,3,4,5,6,7,8. However, any interpretation of such patterns must consider that variation in biodiversity is necessarily associated with changes in species composi</w:instrText>
      </w:r>
      <w:r>
        <w:rPr>
          <w:sz w:val="24"/>
          <w:szCs w:val="24"/>
        </w:rPr>
        <w:instrText>tion (identity)9,10,11,12, and that changes in biodiversity often occur across multiple trophic levels13,14. Here we present results from a mesocosm experiment in which we independently manipulated species richness and species composition across multiple t</w:instrText>
      </w:r>
      <w:r>
        <w:rPr>
          <w:sz w:val="24"/>
          <w:szCs w:val="24"/>
        </w:rPr>
        <w:instrText>rophic levels in pond food webs. In contrast to previous studies that focused on single trophic levels, we found that productivity is either idiosyncratic or increases with respect to species richness, and that richness influences trophic structure. Howeve</w:instrText>
      </w:r>
      <w:r>
        <w:rPr>
          <w:sz w:val="24"/>
          <w:szCs w:val="24"/>
        </w:rPr>
        <w:instrText>r, the composition of species within richness levels can have equally or more marked effects on ecosystems than average effects of richness per se. Indirect evidence suggests that richness and associated changes in species composition affect ecosystem attr</w:instrText>
      </w:r>
      <w:r>
        <w:rPr>
          <w:sz w:val="24"/>
          <w:szCs w:val="24"/>
        </w:rPr>
        <w:instrText>ibutes through indirect effects and trophic interactions among species, features that are highly characteristic of natural, complex ecosystems.&lt;/style&gt;&lt;/abstract&gt;&lt;urls&gt;&lt;related-urls&gt;&lt;url&gt;&lt;style face="normal" font="default" size="100%"&gt;https://doi.org/10.10</w:instrText>
      </w:r>
      <w:r>
        <w:rPr>
          <w:sz w:val="24"/>
          <w:szCs w:val="24"/>
        </w:rPr>
        <w:instrText>38/416837a&lt;/style&gt;&lt;/url&gt;&lt;/related-urls&gt;&lt;/urls&gt;&lt;electronic-resource-num&gt;&lt;style face="normal" font="default" size="100%"&gt;10.1038/416837a&lt;/style&gt;&lt;/electronic-resource-num&gt;&lt;/record&gt;&lt;/Cite&gt;&lt;/EndNote&gt;</w:instrText>
      </w:r>
      <w:r>
        <w:rPr>
          <w:sz w:val="24"/>
          <w:szCs w:val="24"/>
        </w:rPr>
        <w:fldChar w:fldCharType="separate"/>
      </w:r>
      <w:r>
        <w:rPr>
          <w:sz w:val="24"/>
          <w:szCs w:val="24"/>
        </w:rPr>
        <w:t>(Downing &amp; Leibold, 2002)</w:t>
      </w:r>
      <w:r>
        <w:rPr>
          <w:sz w:val="24"/>
          <w:szCs w:val="24"/>
        </w:rPr>
        <w:fldChar w:fldCharType="end"/>
      </w:r>
      <w:r>
        <w:rPr>
          <w:sz w:val="24"/>
          <w:szCs w:val="24"/>
        </w:rPr>
        <w:t>.  This literature provides an opp</w:t>
      </w:r>
      <w:r>
        <w:rPr>
          <w:sz w:val="24"/>
          <w:szCs w:val="24"/>
        </w:rPr>
        <w:t xml:space="preserve">ortunity to further not only biodiversity research </w:t>
      </w:r>
      <w:r w:rsidRPr="00494811">
        <w:rPr>
          <w:i/>
          <w:iCs/>
          <w:sz w:val="24"/>
          <w:szCs w:val="24"/>
          <w:rPrChange w:id="34" w:author="Alex Filazzola" w:date="2020-10-01T14:15:00Z">
            <w:rPr>
              <w:sz w:val="24"/>
              <w:szCs w:val="24"/>
            </w:rPr>
          </w:rPrChange>
        </w:rPr>
        <w:t xml:space="preserve">per se </w:t>
      </w:r>
      <w:r>
        <w:rPr>
          <w:sz w:val="24"/>
          <w:szCs w:val="24"/>
        </w:rPr>
        <w:t xml:space="preserve">but has begun to support conservation science particularly when it examines realistic extinction scenarios and underrepresented systems </w:t>
      </w:r>
      <w:r>
        <w:rPr>
          <w:sz w:val="24"/>
          <w:szCs w:val="24"/>
        </w:rPr>
        <w:fldChar w:fldCharType="begin"/>
      </w:r>
      <w:r>
        <w:rPr>
          <w:sz w:val="24"/>
          <w:szCs w:val="24"/>
        </w:rPr>
        <w:instrText xml:space="preserve"> ADDIN EN.CITE &lt;EndNote&gt;&lt;Cite  &gt;&lt;Author&gt;Srivastava, Diane S.; </w:instrText>
      </w:r>
      <w:r>
        <w:rPr>
          <w:sz w:val="24"/>
          <w:szCs w:val="24"/>
        </w:rPr>
        <w:instrText>Vellend, Mark&lt;/Author&gt;&lt;Year&gt;2005&lt;/Year&gt;&lt;RecNum&gt;3423&lt;/RecNum&gt;&lt;Prefix&gt;&lt;/Prefix&gt;&lt;Suffix&gt;&lt;/Suffix&gt;&lt;Pages&gt;&lt;/Pages&gt;&lt;DisplayText&gt;(Srivastava &amp; Vellend, 2005)&lt;/DisplayText&gt;&lt;record&gt;&lt;database name="lit_2020.enl" path="/Volumes/zendata/tC/references/2020/lit_2020.enl</w:instrText>
      </w:r>
      <w:r>
        <w:rPr>
          <w:sz w:val="24"/>
          <w:szCs w:val="24"/>
        </w:rPr>
        <w:instrText>"&gt;lit_2020.enl&lt;/database&gt;&lt;source-app name="EndNote" version="19.3"&gt;EndNote&lt;/source-app&gt;&lt;rec-number&gt;3423&lt;/rec-number&gt;&lt;foreign-keys&gt;&lt;key app="EN" db-id="zv9tw0t2n2xfdiet259x2tdh09prp29zrxsv"&gt;3423&lt;/key&gt;&lt;/foreign-keys&gt;&lt;ref-type name="Journal Article"&gt;17&lt;/ref-t</w:instrText>
      </w:r>
      <w:r>
        <w:rPr>
          <w:sz w:val="24"/>
          <w:szCs w:val="24"/>
        </w:rPr>
        <w:instrText>ype&gt;&lt;contributors&gt;&lt;authors&gt;&lt;author&gt;&lt;style face="normal" font="default" size="100%"&gt;Srivastava, Diane S.&lt;/style&gt;&lt;/author&gt;&lt;author&gt;&lt;style face="normal" font="default" size="100%"&gt;Vellend, Mark&lt;/style&gt;&lt;/author&gt;&lt;/authors&gt;&lt;/contributors&gt;&lt;titles&gt;&lt;title&gt;&lt;style fac</w:instrText>
      </w:r>
      <w:r>
        <w:rPr>
          <w:sz w:val="24"/>
          <w:szCs w:val="24"/>
        </w:rPr>
        <w:instrText>e="normal" font="default" size="100%"&gt;Biodiversity-Ecosystem Function Research: Is It Relevant to Conservation?&lt;/style&gt;&lt;/title&gt;&lt;secondary-title&gt;&lt;style face="normal" font="default" size="100%"&gt;Annual Review of Ecology, Evolution, and Systematics&lt;/style&gt;&lt;/se</w:instrText>
      </w:r>
      <w:r>
        <w:rPr>
          <w:sz w:val="24"/>
          <w:szCs w:val="24"/>
        </w:rPr>
        <w:instrText>condary-title&gt;&lt;/titles&gt;&lt;periodical&gt;&lt;full-title&gt;&lt;style face="normal" font="default" size="100%"&gt;Annual Review of Ecology, Evolution, and Systematics&lt;/style&gt;&lt;/full-title&gt;&lt;/periodical&gt;&lt;pages&gt;&lt;style face="normal" font="default" size="100%"&gt;267-294&lt;/style&gt;&lt;/pag</w:instrText>
      </w:r>
      <w:r>
        <w:rPr>
          <w:sz w:val="24"/>
          <w:szCs w:val="24"/>
        </w:rPr>
        <w:instrText>es&gt;&lt;volume&gt;&lt;style face="normal" font="default" size="100%"&gt;36&lt;/style&gt;&lt;/volume&gt;&lt;dates&gt;&lt;year&gt;&lt;style face="normal" font="default" size="100%"&gt;2005&lt;/style&gt;&lt;/year&gt;&lt;/dates&gt;&lt;publisher&gt;&lt;style face="normal" font="default" size="100%"&gt;Annual Reviews&lt;/style&gt;&lt;/publish</w:instrText>
      </w:r>
      <w:r>
        <w:rPr>
          <w:sz w:val="24"/>
          <w:szCs w:val="24"/>
        </w:rPr>
        <w:instrText>er&gt;&lt;isbn&gt;&lt;style face="normal" font="default" size="100%"&gt;1543592X&lt;/style&gt;&lt;/isbn&gt;&lt;abstract&gt;&lt;style face="normal" font="default" size="100%"&gt;It has often been argued that conserving biodiversity is necessary for maintaining ecosystem functioning. We criticall</w:instrText>
      </w:r>
      <w:r>
        <w:rPr>
          <w:sz w:val="24"/>
          <w:szCs w:val="24"/>
        </w:rPr>
        <w:instrText>y evaluate the current evidence for this argument. Although there is substantial evidence that diversity is able to affect function, particularly for plant communities, it is unclear if these patterns will hold for realistic scenarios of extinctions, multi</w:instrText>
      </w:r>
      <w:r>
        <w:rPr>
          <w:sz w:val="24"/>
          <w:szCs w:val="24"/>
        </w:rPr>
        <w:instrText>trophic communities, or larger spatial scales. Experiments are conducted at small spatial scales, the very scales at which diversity tends to increase owing to exotics. Stressors may affect function by many pathways, and diversity-mediated effects on funct</w:instrText>
      </w:r>
      <w:r>
        <w:rPr>
          <w:sz w:val="24"/>
          <w:szCs w:val="24"/>
        </w:rPr>
        <w:instrText>ion may be a minor pathway, except in the case of multiple-stressor insurance effects. In general, the conservation case is stronger for stability measures of function than stock and flux measures, in part because it is easier to attribute value unambiguou</w:instrText>
      </w:r>
      <w:r>
        <w:rPr>
          <w:sz w:val="24"/>
          <w:szCs w:val="24"/>
        </w:rPr>
        <w:instrText>sly to stability and in part because stock and flux measures of functions are anticipated to be more affected by multitrophic dynamics. Nor is biodiversity-ecosystem function theory likely to help conservation managers in practical decisions, except in the</w:instrText>
      </w:r>
      <w:r>
        <w:rPr>
          <w:sz w:val="24"/>
          <w:szCs w:val="24"/>
        </w:rPr>
        <w:instrText xml:space="preserve"> particular case of restoration. We give recommendations for increasing the relevance of this area of research for conservation.&lt;/style&gt;&lt;/abstract&gt;&lt;urls&gt;&lt;related-urls&gt;&lt;url&gt;&lt;style face="normal" font="default" size="100%"&gt;http://www.jstor.org/stable/30033805</w:instrText>
      </w:r>
      <w:r>
        <w:rPr>
          <w:sz w:val="24"/>
          <w:szCs w:val="24"/>
        </w:rPr>
        <w:instrText>&lt;/style&gt;&lt;/url&gt;&lt;/related-urls&gt;&lt;/urls&gt;&lt;electronic-resource-num&gt;&lt;style face="normal" font="default" size="100%"&gt;10.2307/30033805&lt;/style&gt;&lt;/electronic-resource-num&gt;&lt;/record&gt;&lt;/Cite&gt;&lt;/EndNote&gt;</w:instrText>
      </w:r>
      <w:r>
        <w:rPr>
          <w:sz w:val="24"/>
          <w:szCs w:val="24"/>
        </w:rPr>
        <w:fldChar w:fldCharType="separate"/>
      </w:r>
      <w:r>
        <w:rPr>
          <w:sz w:val="24"/>
          <w:szCs w:val="24"/>
          <w:lang w:val="it-IT"/>
        </w:rPr>
        <w:t>(Srivastava &amp; Vellend, 2005)</w:t>
      </w:r>
      <w:r>
        <w:rPr>
          <w:sz w:val="24"/>
          <w:szCs w:val="24"/>
        </w:rPr>
        <w:fldChar w:fldCharType="end"/>
      </w:r>
      <w:r>
        <w:rPr>
          <w:sz w:val="24"/>
          <w:szCs w:val="24"/>
        </w:rPr>
        <w:t xml:space="preserve"> or tests different scales </w:t>
      </w:r>
      <w:r>
        <w:rPr>
          <w:sz w:val="24"/>
          <w:szCs w:val="24"/>
        </w:rPr>
        <w:fldChar w:fldCharType="begin"/>
      </w:r>
      <w:r>
        <w:rPr>
          <w:sz w:val="24"/>
          <w:szCs w:val="24"/>
        </w:rPr>
        <w:instrText xml:space="preserve"> ADDIN EN.CIT</w:instrText>
      </w:r>
      <w:r>
        <w:rPr>
          <w:sz w:val="24"/>
          <w:szCs w:val="24"/>
        </w:rPr>
        <w:instrText>E &lt;EndNote&gt;&lt;Cite  &gt;&lt;Author&gt;Thompson, Patrick L.; Isbell, Forest; Loreau, Michel; O'Connor, Mary I.; Gonzalez, Andrew&lt;/Author&gt;&lt;Year&gt;2018&lt;/Year&gt;&lt;Prefix&gt;&lt;/Prefix&gt;&lt;Suffix&gt;&lt;/Suffix&gt;&lt;Pages&gt;&lt;/Pages&gt;&lt;DisplayText&gt;(Thompson et al., 2018)&lt;/DisplayText&gt;&lt;record&gt;&lt;databa</w:instrText>
      </w:r>
      <w:r>
        <w:rPr>
          <w:sz w:val="24"/>
          <w:szCs w:val="24"/>
        </w:rPr>
        <w:instrText>se name="lit_2020.enl" path="/Volumes/zendata/tC/references/2020/lit_2020.enl"&gt;lit_2020.enl&lt;/database&gt;&lt;source-app name="EndNote" version="19.3"&gt;EndNote&lt;/source-app&gt;&lt;rec-number&gt;6956&lt;/rec-number&gt;&lt;foreign-keys&gt;&lt;key app="EN" db-id="zv9tw0t2n2xfdiet259x2tdh09pr</w:instrText>
      </w:r>
      <w:r>
        <w:rPr>
          <w:sz w:val="24"/>
          <w:szCs w:val="24"/>
        </w:rPr>
        <w:instrText>p29zrxsv"&gt;6956&lt;/key&gt;&lt;/foreign-keys&gt;&lt;ref-type name="Journal Article"&gt;17&lt;/ref-type&gt;&lt;contributors&gt;&lt;authors&gt;&lt;author&gt;&lt;style face="normal" font="default" size="100%"&gt;Thompson, Patrick L.&lt;/style&gt;&lt;/author&gt;&lt;author&gt;&lt;style face="normal" font="default" size="100%"&gt;Isb</w:instrText>
      </w:r>
      <w:r>
        <w:rPr>
          <w:sz w:val="24"/>
          <w:szCs w:val="24"/>
        </w:rPr>
        <w:instrText>ell, Forest&lt;/style&gt;&lt;/author&gt;&lt;author&gt;&lt;style face="normal" font="default" size="100%"&gt;Loreau, Michel&lt;/style&gt;&lt;/author&gt;&lt;author&gt;&lt;style face="normal" font="default" size="100%"&gt;O'Connor, Mary I.&lt;/style&gt;&lt;/author&gt;&lt;author&gt;&lt;style face="normal" font="default" size="1</w:instrText>
      </w:r>
      <w:r>
        <w:rPr>
          <w:sz w:val="24"/>
          <w:szCs w:val="24"/>
        </w:rPr>
        <w:instrText>00%"&gt;Gonzalez, Andrew&lt;/style&gt;&lt;/author&gt;&lt;/authors&gt;&lt;/contributors&gt;&lt;titles&gt;&lt;title&gt;&lt;style face="normal" font="default" size="100%"&gt;The strength of the biodiversity–ecosystem function relationship depends on spatial scale&lt;/style&gt;&lt;/title&gt;&lt;secondary-title&gt;&lt;style f</w:instrText>
      </w:r>
      <w:r>
        <w:rPr>
          <w:sz w:val="24"/>
          <w:szCs w:val="24"/>
        </w:rPr>
        <w:instrText>ace="normal" font="default" size="100%"&gt;Proceedings of the Royal Society B: Biological Sciences&lt;/style&gt;&lt;/secondary-title&gt;&lt;/titles&gt;&lt;periodical&gt;&lt;full-title&gt;&lt;style face="normal" font="default" size="100%"&gt;Proceedings of the Royal Society B: Biological Science</w:instrText>
      </w:r>
      <w:r>
        <w:rPr>
          <w:sz w:val="24"/>
          <w:szCs w:val="24"/>
        </w:rPr>
        <w:instrText>s&lt;/style&gt;&lt;/full-title&gt;&lt;/periodical&gt;&lt;pages&gt;&lt;style face="normal" font="default" size="100%"&gt;20180038&lt;/style&gt;&lt;/pages&gt;&lt;volume&gt;&lt;style face="normal" font="default" size="100%"&gt;285&lt;/style&gt;&lt;/volume&gt;&lt;number&gt;&lt;style face="normal" font="default" size="100%"&gt;1880&lt;/styl</w:instrText>
      </w:r>
      <w:r>
        <w:rPr>
          <w:sz w:val="24"/>
          <w:szCs w:val="24"/>
        </w:rPr>
        <w:instrText>e&gt;&lt;/number&gt;&lt;dates&gt;&lt;year&gt;&lt;style face="normal" font="default" size="100%"&gt;2018&lt;/style&gt;&lt;/year&gt;&lt;/dates&gt;&lt;publisher&gt;&lt;style face="normal" font="default" size="100%"&gt;Royal Society&lt;/style&gt;&lt;/publisher&gt;&lt;urls&gt;&lt;related-urls&gt;&lt;url&gt;&lt;style face="normal" font="default" size</w:instrText>
      </w:r>
      <w:r>
        <w:rPr>
          <w:sz w:val="24"/>
          <w:szCs w:val="24"/>
        </w:rPr>
        <w:instrText>="100%"&gt;https://doi.org/10.1098/rspb.2018.0038&lt;/style&gt;&lt;/url&gt;&lt;/related-urls&gt;&lt;/urls&gt;&lt;electronic-resource-num&gt;&lt;style face="normal" font="default" size="100%"&gt;10.1098/rspb.2018.0038&lt;/style&gt;&lt;/electronic-resource-num&gt;&lt;access-date&gt;&lt;style face="normal" font="defau</w:instrText>
      </w:r>
      <w:r>
        <w:rPr>
          <w:sz w:val="24"/>
          <w:szCs w:val="24"/>
        </w:rPr>
        <w:instrText>lt" size="100%"&gt;2020/10/01&lt;/style&gt;&lt;/access-date&gt;&lt;/record&gt;&lt;/Cite&gt;&lt;/EndNote&gt;</w:instrText>
      </w:r>
      <w:r>
        <w:rPr>
          <w:sz w:val="24"/>
          <w:szCs w:val="24"/>
        </w:rPr>
        <w:fldChar w:fldCharType="separate"/>
      </w:r>
      <w:r>
        <w:rPr>
          <w:sz w:val="24"/>
          <w:szCs w:val="24"/>
          <w:lang w:val="fr-FR"/>
        </w:rPr>
        <w:t>(Thompson et al., 2018)</w:t>
      </w:r>
      <w:r>
        <w:rPr>
          <w:sz w:val="24"/>
          <w:szCs w:val="24"/>
        </w:rPr>
        <w:fldChar w:fldCharType="end"/>
      </w:r>
      <w:r>
        <w:rPr>
          <w:sz w:val="24"/>
          <w:szCs w:val="24"/>
        </w:rPr>
        <w:t>.  The wealth of interactions in a system are also a critical feature of ecosystems and significant declines are predicted that will precede the loss of the</w:t>
      </w:r>
      <w:r>
        <w:rPr>
          <w:sz w:val="24"/>
          <w:szCs w:val="24"/>
        </w:rPr>
        <w:t xml:space="preserve"> resident species </w:t>
      </w:r>
      <w:r>
        <w:rPr>
          <w:sz w:val="24"/>
          <w:szCs w:val="24"/>
        </w:rPr>
        <w:fldChar w:fldCharType="begin"/>
      </w:r>
      <w:r>
        <w:rPr>
          <w:sz w:val="24"/>
          <w:szCs w:val="24"/>
        </w:rPr>
        <w:instrText xml:space="preserve"> ADDIN EN.CITE &lt;EndNote&gt;&lt;Cite  &gt;&lt;Author&gt;Valiente-Banuet, Alfonso; Aizen, Marcelo A.; Alcántara, Julio M.; Arroyo, Juan; Cocucci, Andrea; Galetti, Mauro; García, María B.; García, Daniel; Gómez, José M.; Jordano, Pedro; Medel, Rodrigo; Nav</w:instrText>
      </w:r>
      <w:r>
        <w:rPr>
          <w:sz w:val="24"/>
          <w:szCs w:val="24"/>
        </w:rPr>
        <w:instrText>arro, Luis; Obeso, José R.; Oviedo, Ramona; Ramírez, Nelson; Rey, Pedro J.; Traveset, Anna; Verdú, Miguel; Zamora, Regino&lt;/Author&gt;&lt;Year&gt;2015&lt;/Year&gt;&lt;Prefix&gt;&lt;/Prefix&gt;&lt;Suffix&gt;&lt;/Suffix&gt;&lt;Pages&gt;&lt;/Pages&gt;&lt;DisplayText&gt;(Valiente-Banuet et al., 2015)&lt;/DisplayText&gt;&lt;re</w:instrText>
      </w:r>
      <w:r>
        <w:rPr>
          <w:sz w:val="24"/>
          <w:szCs w:val="24"/>
        </w:rPr>
        <w:instrText>cord&gt;&lt;database name="lit_2020.enl" path="/Volumes/zendata/tC/references/2020/lit_2020.enl"&gt;lit_2020.enl&lt;/database&gt;&lt;source-app name="EndNote" version="19.3"&gt;EndNote&lt;/source-app&gt;&lt;rec-number&gt;3485&lt;/rec-number&gt;&lt;foreign-keys&gt;&lt;key app="EN" db-id="zv9tw0t2n2xfdiet</w:instrText>
      </w:r>
      <w:r>
        <w:rPr>
          <w:sz w:val="24"/>
          <w:szCs w:val="24"/>
        </w:rPr>
        <w:instrText>259x2tdh09prp29zrxsv"&gt;3485&lt;/key&gt;&lt;/foreign-keys&gt;&lt;ref-type name="Journal Article"&gt;17&lt;/ref-type&gt;&lt;contributors&gt;&lt;authors&gt;&lt;author&gt;&lt;style face="normal" font="default" size="100%"&gt;Valiente-Banuet, Alfonso&lt;/style&gt;&lt;/author&gt;&lt;author&gt;&lt;style face="normal" font="default"</w:instrText>
      </w:r>
      <w:r>
        <w:rPr>
          <w:sz w:val="24"/>
          <w:szCs w:val="24"/>
        </w:rPr>
        <w:instrText xml:space="preserve"> size="100%"&gt;Aizen, Marcelo A.&lt;/style&gt;&lt;/author&gt;&lt;author&gt;&lt;style face="normal" font="default" size="100%"&gt;Alcántara, Julio M.&lt;/style&gt;&lt;/author&gt;&lt;author&gt;&lt;style face="normal" font="default" size="100%"&gt;Arroyo, Juan&lt;/style&gt;&lt;/author&gt;&lt;author&gt;&lt;style face="normal" fon</w:instrText>
      </w:r>
      <w:r>
        <w:rPr>
          <w:sz w:val="24"/>
          <w:szCs w:val="24"/>
        </w:rPr>
        <w:instrText>t="default" size="100%"&gt;Cocucci, Andrea&lt;/style&gt;&lt;/author&gt;&lt;author&gt;&lt;style face="normal" font="default" size="100%"&gt;Galetti, Mauro&lt;/style&gt;&lt;/author&gt;&lt;author&gt;&lt;style face="normal" font="default" size="100%"&gt;García, María B.&lt;/style&gt;&lt;/author&gt;&lt;author&gt;&lt;style face="nor</w:instrText>
      </w:r>
      <w:r>
        <w:rPr>
          <w:sz w:val="24"/>
          <w:szCs w:val="24"/>
        </w:rPr>
        <w:instrText>mal" font="default" size="100%"&gt;García, Daniel&lt;/style&gt;&lt;/author&gt;&lt;author&gt;&lt;style face="normal" font="default" size="100%"&gt;Gómez, José M.&lt;/style&gt;&lt;/author&gt;&lt;author&gt;&lt;style face="normal" font="default" size="100%"&gt;Jordano, Pedro&lt;/style&gt;&lt;/author&gt;&lt;author&gt;&lt;style face</w:instrText>
      </w:r>
      <w:r>
        <w:rPr>
          <w:sz w:val="24"/>
          <w:szCs w:val="24"/>
        </w:rPr>
        <w:instrText xml:space="preserve">="normal" font="default" size="100%"&gt;Medel, Rodrigo&lt;/style&gt;&lt;/author&gt;&lt;author&gt;&lt;style face="normal" font="default" size="100%"&gt;Navarro, Luis&lt;/style&gt;&lt;/author&gt;&lt;author&gt;&lt;style face="normal" font="default" size="100%"&gt;Obeso, José R.&lt;/style&gt;&lt;/author&gt;&lt;author&gt;&lt;style </w:instrText>
      </w:r>
      <w:r>
        <w:rPr>
          <w:sz w:val="24"/>
          <w:szCs w:val="24"/>
        </w:rPr>
        <w:instrText>face="normal" font="default" size="100%"&gt;Oviedo, Ramona&lt;/style&gt;&lt;/author&gt;&lt;author&gt;&lt;style face="normal" font="default" size="100%"&gt;Ramírez, Nelson&lt;/style&gt;&lt;/author&gt;&lt;author&gt;&lt;style face="normal" font="default" size="100%"&gt;Rey, Pedro J.&lt;/style&gt;&lt;/author&gt;&lt;author&gt;&lt;s</w:instrText>
      </w:r>
      <w:r>
        <w:rPr>
          <w:sz w:val="24"/>
          <w:szCs w:val="24"/>
        </w:rPr>
        <w:instrText>tyle face="normal" font="default" size="100%"&gt;Traveset, Anna&lt;/style&gt;&lt;/author&gt;&lt;author&gt;&lt;style face="normal" font="default" size="100%"&gt;Verdú, Miguel&lt;/style&gt;&lt;/author&gt;&lt;author&gt;&lt;style face="normal" font="default" size="100%"&gt;Zamora, Regino&lt;/style&gt;&lt;/author&gt;&lt;/auth</w:instrText>
      </w:r>
      <w:r>
        <w:rPr>
          <w:sz w:val="24"/>
          <w:szCs w:val="24"/>
        </w:rPr>
        <w:instrText xml:space="preserve">ors&gt;&lt;/contributors&gt;&lt;titles&gt;&lt;title&gt;&lt;style face="normal" font="default" size="100%"&gt;Beyond species loss: the extinction of ecological interactions in a changing world&lt;/style&gt;&lt;/title&gt;&lt;secondary-title&gt;&lt;style face="normal" font="default" size="100%"&gt;Functional </w:instrText>
      </w:r>
      <w:r>
        <w:rPr>
          <w:sz w:val="24"/>
          <w:szCs w:val="24"/>
        </w:rPr>
        <w:instrText>Ecology&lt;/style&gt;&lt;/secondary-title&gt;&lt;/titles&gt;&lt;periodical&gt;&lt;full-title&gt;&lt;style face="normal" font="default" size="100%"&gt;Functional Ecology&lt;/style&gt;&lt;/full-title&gt;&lt;/periodical&gt;&lt;pages&gt;&lt;style face="normal" font="default" size="100%"&gt;299-307&lt;/style&gt;&lt;/pages&gt;&lt;volume&gt;&lt;sty</w:instrText>
      </w:r>
      <w:r>
        <w:rPr>
          <w:sz w:val="24"/>
          <w:szCs w:val="24"/>
        </w:rPr>
        <w:instrText>le face="normal" font="default" size="100%"&gt;29&lt;/style&gt;&lt;/volume&gt;&lt;number&gt;&lt;style face="normal" font="default" size="100%"&gt;3&lt;/style&gt;&lt;/number&gt;&lt;keywords&gt;&lt;keyword&gt;&lt;style face="normal" font="default" size="100%"&gt;biotic interactions&lt;/style&gt;&lt;/keyword&gt;&lt;keyword&gt;&lt;style</w:instrText>
      </w:r>
      <w:r>
        <w:rPr>
          <w:sz w:val="24"/>
          <w:szCs w:val="24"/>
        </w:rPr>
        <w:instrText xml:space="preserve"> face="normal" font="default" size="100%"&gt;co-evolution&lt;/style&gt;&lt;/keyword&gt;&lt;keyword&gt;&lt;style face="normal" font="default" size="100%"&gt;diversity&lt;/style&gt;&lt;/keyword&gt;&lt;keyword&gt;&lt;style face="normal" font="default" size="100%"&gt;extinction debt of ecological interactions&lt;</w:instrText>
      </w:r>
      <w:r>
        <w:rPr>
          <w:sz w:val="24"/>
          <w:szCs w:val="24"/>
        </w:rPr>
        <w:instrText>/style&gt;&lt;/keyword&gt;&lt;keyword&gt;&lt;style face="normal" font="default" size="100%"&gt;global change drivers&lt;/style&gt;&lt;/keyword&gt;&lt;/keywords&gt;&lt;dates&gt;&lt;year&gt;&lt;style face="normal" font="default" size="100%"&gt;2015&lt;/style&gt;&lt;/year&gt;&lt;/dates&gt;&lt;isbn&gt;&lt;style face="normal" font="default" si</w:instrText>
      </w:r>
      <w:r>
        <w:rPr>
          <w:sz w:val="24"/>
          <w:szCs w:val="24"/>
        </w:rPr>
        <w:instrText>ze="100%"&gt;1365-2435&lt;/style&gt;&lt;/isbn&gt;&lt;abstract&gt;&lt;style face="normal" font="default" size="100%"&gt;* The effects of the present biodiversity crisis have been largely focused on the loss of species. However, a missed component of biodiversity loss that often accom</w:instrText>
      </w:r>
      <w:r>
        <w:rPr>
          <w:sz w:val="24"/>
          <w:szCs w:val="24"/>
        </w:rPr>
        <w:instrText>panies or even precedes species disappearance is the extinction of ecological interactions. * Here, we propose a novel model that (i) relates the diversity of both species and interactions along a gradient of environmental deterioration and (ii) explores h</w:instrText>
      </w:r>
      <w:r>
        <w:rPr>
          <w:sz w:val="24"/>
          <w:szCs w:val="24"/>
        </w:rPr>
        <w:instrText>ow the rate of loss of ecological functions, and consequently of ecosystem services, can be accelerated or restrained depending on how the rate of species loss covaries with the rate of interactions loss. * We find that the loss of species and interactions</w:instrText>
      </w:r>
      <w:r>
        <w:rPr>
          <w:sz w:val="24"/>
          <w:szCs w:val="24"/>
        </w:rPr>
        <w:instrText xml:space="preserve"> are decoupled, such that ecological interactions are often lost at a higher rate. This implies that the loss of ecological interactions may occur well before species disappearance, affecting species functionality and ecosystems services at a faster rate t</w:instrText>
      </w:r>
      <w:r>
        <w:rPr>
          <w:sz w:val="24"/>
          <w:szCs w:val="24"/>
        </w:rPr>
        <w:instrText>han species extinctions. We provide a number of empirical case studies illustrating these points. * Our approach emphasizes the importance of focusing on species interactions as the major biodiversity component from which the ‘health’ of ecosystems depends</w:instrText>
      </w:r>
      <w:r>
        <w:rPr>
          <w:sz w:val="24"/>
          <w:szCs w:val="24"/>
        </w:rPr>
        <w:instrText>.&lt;/style&gt;&lt;/abstract&gt;&lt;urls&gt;&lt;related-urls&gt;&lt;url&gt;&lt;style face="normal" font="default" size="100%"&gt;http://dx.doi.org/10.1111/1365-2435.12356&lt;/style&gt;&lt;/url&gt;&lt;/related-urls&gt;&lt;/urls&gt;&lt;electronic-resource-num&gt;&lt;style face="normal" font="default" size="100%"&gt;10.1111/1365-</w:instrText>
      </w:r>
      <w:r>
        <w:rPr>
          <w:sz w:val="24"/>
          <w:szCs w:val="24"/>
        </w:rPr>
        <w:instrText>2435.12356&lt;/style&gt;&lt;/electronic-resource-num&gt;&lt;/record&gt;&lt;/Cite&gt;&lt;/EndNote&gt;</w:instrText>
      </w:r>
      <w:r>
        <w:rPr>
          <w:sz w:val="24"/>
          <w:szCs w:val="24"/>
        </w:rPr>
        <w:fldChar w:fldCharType="separate"/>
      </w:r>
      <w:r>
        <w:rPr>
          <w:sz w:val="24"/>
          <w:szCs w:val="24"/>
        </w:rPr>
        <w:t>(Valiente-Banuet et al., 2015)</w:t>
      </w:r>
      <w:r>
        <w:rPr>
          <w:sz w:val="24"/>
          <w:szCs w:val="24"/>
        </w:rPr>
        <w:fldChar w:fldCharType="end"/>
      </w:r>
      <w:r>
        <w:rPr>
          <w:sz w:val="24"/>
          <w:szCs w:val="24"/>
        </w:rPr>
        <w:t>.  The focus of this synthesis is to examine whether a biodiversity-ecosystem framework can inform an</w:t>
      </w:r>
      <w:ins w:id="35" w:author="Alex Filazzola" w:date="2020-10-01T14:16:00Z">
        <w:r w:rsidR="00FE4E83">
          <w:rPr>
            <w:sz w:val="24"/>
            <w:szCs w:val="24"/>
          </w:rPr>
          <w:t>d</w:t>
        </w:r>
      </w:ins>
      <w:r>
        <w:rPr>
          <w:sz w:val="24"/>
          <w:szCs w:val="24"/>
        </w:rPr>
        <w:t xml:space="preserve"> advance </w:t>
      </w:r>
      <w:del w:id="36" w:author="Alex Filazzola" w:date="2020-10-01T14:17:00Z">
        <w:r w:rsidDel="00FE4E83">
          <w:rPr>
            <w:sz w:val="24"/>
            <w:szCs w:val="24"/>
          </w:rPr>
          <w:delText>in the theory</w:delText>
        </w:r>
      </w:del>
      <w:ins w:id="37" w:author="Alex Filazzola" w:date="2020-10-01T14:17:00Z">
        <w:r w:rsidR="00FE4E83">
          <w:rPr>
            <w:sz w:val="24"/>
            <w:szCs w:val="24"/>
          </w:rPr>
          <w:t>understanding</w:t>
        </w:r>
      </w:ins>
      <w:r>
        <w:rPr>
          <w:sz w:val="24"/>
          <w:szCs w:val="24"/>
        </w:rPr>
        <w:t xml:space="preserve"> of positive interactions rela</w:t>
      </w:r>
      <w:r>
        <w:rPr>
          <w:sz w:val="24"/>
          <w:szCs w:val="24"/>
        </w:rPr>
        <w:t>tive to the local richness of a plant community.  In turn, this will expand ecosystem theory by testing for biodiversity maintenance as measure of functional capacity in naturally assembled communities.</w:t>
      </w:r>
    </w:p>
    <w:p w14:paraId="6FD12E24" w14:textId="77777777" w:rsidR="00C60E25" w:rsidRDefault="00C60E25">
      <w:pPr>
        <w:pStyle w:val="Body"/>
        <w:spacing w:line="480" w:lineRule="auto"/>
        <w:rPr>
          <w:sz w:val="24"/>
          <w:szCs w:val="24"/>
        </w:rPr>
      </w:pPr>
    </w:p>
    <w:p w14:paraId="46E40B19" w14:textId="6D9BD5C2" w:rsidR="00C60E25" w:rsidRDefault="00CA050C">
      <w:pPr>
        <w:pStyle w:val="Body"/>
        <w:spacing w:line="480" w:lineRule="auto"/>
        <w:rPr>
          <w:sz w:val="24"/>
          <w:szCs w:val="24"/>
        </w:rPr>
      </w:pPr>
      <w:r>
        <w:rPr>
          <w:sz w:val="24"/>
          <w:szCs w:val="24"/>
        </w:rPr>
        <w:t>Facilitation or positive interactions inform many co</w:t>
      </w:r>
      <w:r>
        <w:rPr>
          <w:sz w:val="24"/>
          <w:szCs w:val="24"/>
        </w:rPr>
        <w:t xml:space="preserve">mponents of community structure and assembly.  It has been extensively studied for over 20 years with consistent reported benefits to biodiversity </w:t>
      </w:r>
      <w:r>
        <w:rPr>
          <w:sz w:val="24"/>
          <w:szCs w:val="24"/>
        </w:rPr>
        <w:fldChar w:fldCharType="begin"/>
      </w:r>
      <w:r>
        <w:rPr>
          <w:sz w:val="24"/>
          <w:szCs w:val="24"/>
        </w:rPr>
        <w:instrText xml:space="preserve"> ADDIN EN.CITE &lt;EndNote&gt;&lt;Cite  &gt;&lt;Author&gt;Callaway, R, M.&lt;/Author&gt;&lt;Year&gt;2007&lt;/Year&gt;&lt;RecNum&gt;190&lt;/RecNum&gt;&lt;Prefix&gt;</w:instrText>
      </w:r>
      <w:r>
        <w:rPr>
          <w:sz w:val="24"/>
          <w:szCs w:val="24"/>
        </w:rPr>
        <w:instrText>&lt;/Prefix&gt;&lt;Suffix&gt;&lt;/Suffix&gt;&lt;Pages&gt;&lt;/Pages&gt;&lt;DisplayText&gt;(Callaway, 2007; McIntire &amp; Fajardo, 2014)&lt;/DisplayText&gt;&lt;record&gt;&lt;database name="lit_2020.enl" path="/Volumes/zendata/tC/references/2020/lit_2020.enl"&gt;lit_2020.enl&lt;/database&gt;&lt;source-app name="EndNote" ve</w:instrText>
      </w:r>
      <w:r>
        <w:rPr>
          <w:sz w:val="24"/>
          <w:szCs w:val="24"/>
        </w:rPr>
        <w:instrText>rsion="19.3"&gt;EndNote&lt;/source-app&gt;&lt;rec-number&gt;190&lt;/rec-number&gt;&lt;foreign-keys&gt;&lt;key app="EN" db-id="zv9tw0t2n2xfdiet259x2tdh09prp29zrxsv"&gt;190&lt;/key&gt;&lt;/foreign-keys&gt;&lt;ref-type name="Book Section"&gt;5&lt;/ref-type&gt;&lt;contributors&gt;&lt;authors&gt;&lt;author&gt;&lt;style face="normal" font</w:instrText>
      </w:r>
      <w:r>
        <w:rPr>
          <w:sz w:val="24"/>
          <w:szCs w:val="24"/>
        </w:rPr>
        <w:instrText>="default" size="100%"&gt;Callaway, R, M.&lt;/style&gt;&lt;/author&gt;&lt;/authors&gt;&lt;/contributors&gt;&lt;titles&gt;&lt;title&gt;&lt;style face="normal" font="default" size="100%"&gt;Positive Interactions and Community Organization.&lt;/style&gt;&lt;/title&gt;&lt;secondary-title&gt;&lt;style face="normal" font="defa</w:instrText>
      </w:r>
      <w:r>
        <w:rPr>
          <w:sz w:val="24"/>
          <w:szCs w:val="24"/>
        </w:rPr>
        <w:instrText>ult" size="100%"&gt;Positive Interactions and Interdependence in Plant Communities.&lt;/style&gt;&lt;/secondary-title&gt;&lt;/titles&gt;&lt;pages&gt;&lt;style face="normal" font="default" size="100%"&gt;295-333&lt;/style&gt;&lt;/pages&gt;&lt;keywords&gt;&lt;keyword&gt;&lt;style face="normal" font="default" size="10</w:instrText>
      </w:r>
      <w:r>
        <w:rPr>
          <w:sz w:val="24"/>
          <w:szCs w:val="24"/>
        </w:rPr>
        <w:instrText>0%"&gt;interactions&lt;/style&gt;&lt;/keyword&gt;&lt;/keywords&gt;&lt;dates&gt;&lt;year&gt;&lt;style face="normal" font="default" size="100%"&gt;2007&lt;/style&gt;&lt;/year&gt;&lt;/dates&gt;&lt;pub-location&gt;&lt;style face="normal" font="default" size="100%"&gt;Dordrecht, The Netherlands&lt;/style&gt;&lt;/pub-location&gt;&lt;publisher&gt;&lt;</w:instrText>
      </w:r>
      <w:r>
        <w:rPr>
          <w:sz w:val="24"/>
          <w:szCs w:val="24"/>
        </w:rPr>
        <w:instrText>style face="normal" font="default" size="100%"&gt;Springer&lt;/style&gt;&lt;/publisher&gt;&lt;urls&gt;&lt;/urls&gt;&lt;/record&gt;&lt;/Cite&gt;&lt;Cite  &gt;&lt;Author&gt;McIntire, Eliot J. B.; Fajardo, Alex&lt;/Author&gt;&lt;Year&gt;2014&lt;/Year&gt;&lt;RecNum&gt;2231&lt;/RecNum&gt;&lt;Prefix&gt;&lt;/Prefix&gt;&lt;Suffix&gt;&lt;/Suffix&gt;&lt;Pages&gt;&lt;/Pages&gt;&lt;rec</w:instrText>
      </w:r>
      <w:r>
        <w:rPr>
          <w:sz w:val="24"/>
          <w:szCs w:val="24"/>
        </w:rPr>
        <w:instrText>ord&gt;&lt;database name="lit_2020.enl" path="/Volumes/zendata/tC/references/2020/lit_2020.enl"&gt;lit_2020.enl&lt;/database&gt;&lt;source-app name="EndNote" version="19.3"&gt;EndNote&lt;/source-app&gt;&lt;rec-number&gt;2231&lt;/rec-number&gt;&lt;foreign-keys&gt;&lt;key app="EN" db-id="zv9tw0t2n2xfdiet2</w:instrText>
      </w:r>
      <w:r>
        <w:rPr>
          <w:sz w:val="24"/>
          <w:szCs w:val="24"/>
        </w:rPr>
        <w:instrText>59x2tdh09prp29zrxsv"&gt;2231&lt;/key&gt;&lt;/foreign-keys&gt;&lt;ref-type name="Journal Article"&gt;17&lt;/ref-type&gt;&lt;contributors&gt;&lt;authors&gt;&lt;author&gt;&lt;style face="normal" font="default" size="100%"&gt;McIntire, Eliot J. B.&lt;/style&gt;&lt;/author&gt;&lt;author&gt;&lt;style face="normal" font="default" siz</w:instrText>
      </w:r>
      <w:r>
        <w:rPr>
          <w:sz w:val="24"/>
          <w:szCs w:val="24"/>
        </w:rPr>
        <w:instrText>e="100%"&gt;Fajardo, Alex&lt;/style&gt;&lt;/author&gt;&lt;/authors&gt;&lt;/contributors&gt;&lt;titles&gt;&lt;title&gt;&lt;style face="normal" font="default" size="100%"&gt;Facilitation as a ubiquitous driver of biodiversity&lt;/style&gt;&lt;/title&gt;&lt;secondary-title&gt;&lt;style face="normal" font="default" size="100</w:instrText>
      </w:r>
      <w:r>
        <w:rPr>
          <w:sz w:val="24"/>
          <w:szCs w:val="24"/>
        </w:rPr>
        <w:instrText>%"&gt;New Phytologist&lt;/style&gt;&lt;/secondary-title&gt;&lt;/titles&gt;&lt;periodical&gt;&lt;full-title&gt;&lt;style face="normal" font="default" size="100%"&gt;New Phytologist&lt;/style&gt;&lt;/full-title&gt;&lt;/periodical&gt;&lt;pages&gt;&lt;style face="normal" font="default" size="100%"&gt;403-416&lt;/style&gt;&lt;/pages&gt;&lt;vol</w:instrText>
      </w:r>
      <w:r>
        <w:rPr>
          <w:sz w:val="24"/>
          <w:szCs w:val="24"/>
        </w:rPr>
        <w:instrText>ume&gt;&lt;style face="normal" font="default" size="100%"&gt;201&lt;/style&gt;&lt;/volume&gt;&lt;keywords&gt;&lt;keyword&gt;&lt;style face="normal" font="default" size="100%"&gt;interactions biodiversity&lt;/style&gt;&lt;/keyword&gt;&lt;keyword&gt;&lt;style face="normal" font="default" size="100%"&gt;coexistence&lt;/styl</w:instrText>
      </w:r>
      <w:r>
        <w:rPr>
          <w:sz w:val="24"/>
          <w:szCs w:val="24"/>
        </w:rPr>
        <w:instrText>e&gt;&lt;/keyword&gt;&lt;keyword&gt;&lt;style face="normal" font="default" size="100%"&gt;facilitation&lt;/style&gt;&lt;/keyword&gt;&lt;keyword&gt;&lt;style face="normal" font="default" size="100%"&gt;intransitive competition&lt;/style&gt;&lt;/keyword&gt;&lt;keyword&gt;&lt;style face="normal" font="default" size="100%"&gt;p</w:instrText>
      </w:r>
      <w:r>
        <w:rPr>
          <w:sz w:val="24"/>
          <w:szCs w:val="24"/>
        </w:rPr>
        <w:instrText>lant functional traits&lt;/style&gt;&lt;/keyword&gt;&lt;keyword&gt;&lt;style face="normal" font="default" size="100%"&gt;positive interactions&lt;/style&gt;&lt;/keyword&gt;&lt;keyword&gt;&lt;style face="normal" font="default" size="100%"&gt;resource sharing&lt;/style&gt;&lt;/keyword&gt;&lt;keyword&gt;&lt;style face="normal"</w:instrText>
      </w:r>
      <w:r>
        <w:rPr>
          <w:sz w:val="24"/>
          <w:szCs w:val="24"/>
        </w:rPr>
        <w:instrText xml:space="preserve"> font="default" size="100%"&gt;stress gradient hypothesis (SGH)&lt;/style&gt;&lt;/keyword&gt;&lt;/keywords&gt;&lt;dates&gt;&lt;year&gt;&lt;style face="normal" font="default" size="100%"&gt;2014&lt;/style&gt;&lt;/year&gt;&lt;/dates&gt;&lt;isbn&gt;&lt;style face="normal" font="default" size="100%"&gt;1469-8137&lt;/style&gt;&lt;/isbn&gt;&lt;</w:instrText>
      </w:r>
      <w:r>
        <w:rPr>
          <w:sz w:val="24"/>
          <w:szCs w:val="24"/>
        </w:rPr>
        <w:instrText xml:space="preserve">abstract&gt;&lt;style face="normal" font="default" size="100%"&gt;Models describing the biotic drivers that create and maintain biological diversity within trophic levels have focused primarily on negative interactions (i.e. competition), leaving marginal room for </w:instrText>
      </w:r>
      <w:r>
        <w:rPr>
          <w:sz w:val="24"/>
          <w:szCs w:val="24"/>
        </w:rPr>
        <w:instrText>positive interactions (i.e. facilitation). We show facilitation to be a ubiquitous driver of biodiversity by first noting that all species use resources and thus change the local biotic or abiotic conditions, altering the available multidimensional niches.</w:instrText>
      </w:r>
      <w:r>
        <w:rPr>
          <w:sz w:val="24"/>
          <w:szCs w:val="24"/>
        </w:rPr>
        <w:instrText xml:space="preserve"> This can cause a shift in local species composition, which can cause an increase in beta, and sometimes alpha, diversity. We show that these increases are ubiquitous across ecosystems. These positive effects on diversity occur via a broad host of disparat</w:instrText>
      </w:r>
      <w:r>
        <w:rPr>
          <w:sz w:val="24"/>
          <w:szCs w:val="24"/>
        </w:rPr>
        <w:instrText>e direct and indirect mechanisms. We identify and unify several of these facilitative mechanisms and discuss why it has been easy to underappreciate the importance of facilitation. We show that net positive effects have a long history of being considered e</w:instrText>
      </w:r>
      <w:r>
        <w:rPr>
          <w:sz w:val="24"/>
          <w:szCs w:val="24"/>
        </w:rPr>
        <w:instrText>cologically or evolutionarily unstable, and we present recent evidence of its potential stability. Facilitation goes well beyond the common case of stress amelioration and it probably gains importance as community complexity increases. While biodiversity i</w:instrText>
      </w:r>
      <w:r>
        <w:rPr>
          <w:sz w:val="24"/>
          <w:szCs w:val="24"/>
        </w:rPr>
        <w:instrText>s, in part, created by species exploiting many niches, many niches are available to exploit only because species create them.&lt;/style&gt;&lt;/abstract&gt;&lt;urls&gt;&lt;related-urls&gt;&lt;url&gt;&lt;style face="normal" font="default" size="100%"&gt;http://dx.doi.org/10.1111/nph.12478&lt;/st</w:instrText>
      </w:r>
      <w:r>
        <w:rPr>
          <w:sz w:val="24"/>
          <w:szCs w:val="24"/>
        </w:rPr>
        <w:instrText>yle&gt;&lt;/url&gt;&lt;/related-urls&gt;&lt;/urls&gt;&lt;electronic-resource-num&gt;&lt;style face="normal" font="default" size="100%"&gt;10.1111/nph.12478&lt;/style&gt;&lt;/electronic-resource-num&gt;&lt;/record&gt;&lt;/Cite&gt;&lt;/EndNote&gt;</w:instrText>
      </w:r>
      <w:r>
        <w:rPr>
          <w:sz w:val="24"/>
          <w:szCs w:val="24"/>
        </w:rPr>
        <w:fldChar w:fldCharType="separate"/>
      </w:r>
      <w:r>
        <w:rPr>
          <w:sz w:val="24"/>
          <w:szCs w:val="24"/>
        </w:rPr>
        <w:t>(Callaway, 2007; McIntire &amp; Fajardo, 2014)</w:t>
      </w:r>
      <w:r>
        <w:rPr>
          <w:sz w:val="24"/>
          <w:szCs w:val="24"/>
        </w:rPr>
        <w:fldChar w:fldCharType="end"/>
      </w:r>
      <w:r>
        <w:rPr>
          <w:sz w:val="24"/>
          <w:szCs w:val="24"/>
        </w:rPr>
        <w:t>.  This subset of interaction</w:t>
      </w:r>
      <w:r>
        <w:rPr>
          <w:sz w:val="24"/>
          <w:szCs w:val="24"/>
        </w:rPr>
        <w:t xml:space="preserve">s between plants </w:t>
      </w:r>
      <w:del w:id="38" w:author="Alex Filazzola" w:date="2020-10-01T14:17:00Z">
        <w:r w:rsidDel="002F582F">
          <w:rPr>
            <w:sz w:val="24"/>
            <w:szCs w:val="24"/>
          </w:rPr>
          <w:delText xml:space="preserve">in particular </w:delText>
        </w:r>
      </w:del>
      <w:r>
        <w:rPr>
          <w:sz w:val="24"/>
          <w:szCs w:val="24"/>
        </w:rPr>
        <w:t xml:space="preserve">further ties into biodiversity theory and also </w:t>
      </w:r>
      <w:del w:id="39" w:author="Alex Filazzola" w:date="2020-10-01T14:17:00Z">
        <w:r w:rsidDel="002F582F">
          <w:rPr>
            <w:sz w:val="24"/>
            <w:szCs w:val="24"/>
          </w:rPr>
          <w:delText xml:space="preserve">to </w:delText>
        </w:r>
      </w:del>
      <w:r>
        <w:rPr>
          <w:sz w:val="24"/>
          <w:szCs w:val="24"/>
        </w:rPr>
        <w:t xml:space="preserve">conservation.  First, ecosystem function can be driven by community dynamics including species composition, species interactions, and evenness in addition to total richness </w:t>
      </w:r>
      <w:r>
        <w:rPr>
          <w:sz w:val="24"/>
          <w:szCs w:val="24"/>
        </w:rPr>
        <w:fldChar w:fldCharType="begin"/>
      </w:r>
      <w:r>
        <w:rPr>
          <w:sz w:val="24"/>
          <w:szCs w:val="24"/>
        </w:rPr>
        <w:instrText xml:space="preserve"> A</w:instrText>
      </w:r>
      <w:r>
        <w:rPr>
          <w:sz w:val="24"/>
          <w:szCs w:val="24"/>
        </w:rPr>
        <w:instrText>DDIN EN.CITE &lt;EndNote&gt;&lt;Cite  &gt;&lt;Author&gt;Brophy, Caroline; Dooley, Áine; Kirwan, Laura; Finn, John A.; McDonnell, Jack; Bell, Thomas; Cadotte, Marc W.; Connolly, John&lt;/Author&gt;&lt;Year&gt;2017&lt;/Year&gt;&lt;Prefix&gt;&lt;/Prefix&gt;&lt;Suffix&gt;&lt;/Suffix&gt;&lt;Pages&gt;&lt;/Pages&gt;&lt;DisplayText&gt;(Brop</w:instrText>
      </w:r>
      <w:r>
        <w:rPr>
          <w:sz w:val="24"/>
          <w:szCs w:val="24"/>
        </w:rPr>
        <w:instrText>hy et al., 2017)&lt;/DisplayText&gt;&lt;record&gt;&lt;database name="lit_2020.enl" path="/Volumes/zendata/tC/references/2020/lit_2020.enl"&gt;lit_2020.enl&lt;/database&gt;&lt;source-app name="EndNote" version="19.3"&gt;EndNote&lt;/source-app&gt;&lt;rec-number&gt;6958&lt;/rec-number&gt;&lt;foreign-keys&gt;&lt;key</w:instrText>
      </w:r>
      <w:r>
        <w:rPr>
          <w:sz w:val="24"/>
          <w:szCs w:val="24"/>
        </w:rPr>
        <w:instrText xml:space="preserve"> app="EN" db-id="zv9tw0t2n2xfdiet259x2tdh09prp29zrxsv"&gt;6958&lt;/key&gt;&lt;/foreign-keys&gt;&lt;ref-type name="Journal Article"&gt;17&lt;/ref-type&gt;&lt;contributors&gt;&lt;authors&gt;&lt;author&gt;&lt;style face="normal" font="default" size="100%"&gt;Brophy, Caroline&lt;/style&gt;&lt;/author&gt;&lt;author&gt;&lt;style fac</w:instrText>
      </w:r>
      <w:r>
        <w:rPr>
          <w:sz w:val="24"/>
          <w:szCs w:val="24"/>
        </w:rPr>
        <w:instrText>e="normal" font="default" size="100%"&gt;Dooley, Áine&lt;/style&gt;&lt;/author&gt;&lt;author&gt;&lt;style face="normal" font="default" size="100%"&gt;Kirwan, Laura&lt;/style&gt;&lt;/author&gt;&lt;author&gt;&lt;style face="normal" font="default" size="100%"&gt;Finn, John A.&lt;/style&gt;&lt;/author&gt;&lt;author&gt;&lt;style fa</w:instrText>
      </w:r>
      <w:r>
        <w:rPr>
          <w:sz w:val="24"/>
          <w:szCs w:val="24"/>
        </w:rPr>
        <w:instrText>ce="normal" font="default" size="100%"&gt;McDonnell, Jack&lt;/style&gt;&lt;/author&gt;&lt;author&gt;&lt;style face="normal" font="default" size="100%"&gt;Bell, Thomas&lt;/style&gt;&lt;/author&gt;&lt;author&gt;&lt;style face="normal" font="default" size="100%"&gt;Cadotte, Marc W.&lt;/style&gt;&lt;/author&gt;&lt;author&gt;&lt;st</w:instrText>
      </w:r>
      <w:r>
        <w:rPr>
          <w:sz w:val="24"/>
          <w:szCs w:val="24"/>
        </w:rPr>
        <w:instrText>yle face="normal" font="default" size="100%"&gt;Connolly, John&lt;/style&gt;&lt;/author&gt;&lt;/authors&gt;&lt;/contributors&gt;&lt;titles&gt;&lt;title&gt;&lt;style face="normal" font="default" size="100%"&gt;Biodiversity and ecosystem function: making sense of numerous species interactions in multi-</w:instrText>
      </w:r>
      <w:r>
        <w:rPr>
          <w:sz w:val="24"/>
          <w:szCs w:val="24"/>
        </w:rPr>
        <w:instrText>species communities&lt;/style&gt;&lt;/title&gt;&lt;secondary-title&gt;&lt;style face="normal" font="default" size="100%"&gt;Ecology&lt;/style&gt;&lt;/secondary-title&gt;&lt;/titles&gt;&lt;periodical&gt;&lt;full-title&gt;&lt;style face="normal" font="default" size="100%"&gt;Ecology&lt;/style&gt;&lt;/full-title&gt;&lt;/periodical&gt;&lt;</w:instrText>
      </w:r>
      <w:r>
        <w:rPr>
          <w:sz w:val="24"/>
          <w:szCs w:val="24"/>
        </w:rPr>
        <w:instrText>pages&gt;&lt;style face="normal" font="default" size="100%"&gt;1771-1778&lt;/style&gt;&lt;/pages&gt;&lt;volume&gt;&lt;style face="normal" font="default" size="100%"&gt;98&lt;/style&gt;&lt;/volume&gt;&lt;number&gt;&lt;style face="normal" font="default" size="100%"&gt;7&lt;/style&gt;&lt;/number&gt;&lt;keywords&gt;&lt;keyword&gt;&lt;style fa</w:instrText>
      </w:r>
      <w:r>
        <w:rPr>
          <w:sz w:val="24"/>
          <w:szCs w:val="24"/>
        </w:rPr>
        <w:instrText>ce="normal" font="default" size="100%"&gt;biodiversity and ecosystem function relationship&lt;/style&gt;&lt;/keyword&gt;&lt;keyword&gt;&lt;style face="normal" font="default" size="100%"&gt;community structure&lt;/style&gt;&lt;/keyword&gt;&lt;keyword&gt;&lt;style face="normal" font="default" size="100%"&gt;</w:instrText>
      </w:r>
      <w:r>
        <w:rPr>
          <w:sz w:val="24"/>
          <w:szCs w:val="24"/>
        </w:rPr>
        <w:instrText>Diversity–Interactions model&lt;/style&gt;&lt;/keyword&gt;&lt;keyword&gt;&lt;style face="normal" font="default" size="100%"&gt;evenness&lt;/style&gt;&lt;/keyword&gt;&lt;keyword&gt;&lt;style face="normal" font="default" size="100%"&gt;mixed model&lt;/style&gt;&lt;/keyword&gt;&lt;keyword&gt;&lt;style face="normal" font="defau</w:instrText>
      </w:r>
      <w:r>
        <w:rPr>
          <w:sz w:val="24"/>
          <w:szCs w:val="24"/>
        </w:rPr>
        <w:instrText>lt" size="100%"&gt;random diversity effects&lt;/style&gt;&lt;/keyword&gt;&lt;keyword&gt;&lt;style face="normal" font="default" size="100%"&gt;random effects&lt;/style&gt;&lt;/keyword&gt;&lt;keyword&gt;&lt;style face="normal" font="default" size="100%"&gt;richness&lt;/style&gt;&lt;/keyword&gt;&lt;keyword&gt;&lt;style face="norm</w:instrText>
      </w:r>
      <w:r>
        <w:rPr>
          <w:sz w:val="24"/>
          <w:szCs w:val="24"/>
        </w:rPr>
        <w:instrText>al" font="default" size="100%"&gt;species interactions&lt;/style&gt;&lt;/keyword&gt;&lt;keyword&gt;&lt;style face="normal" font="default" size="100%"&gt;species rich&lt;/style&gt;&lt;/keyword&gt;&lt;keyword&gt;&lt;style face="normal" font="default" size="100%"&gt;variability&lt;/style&gt;&lt;/keyword&gt;&lt;keyword&gt;&lt;styl</w:instrText>
      </w:r>
      <w:r>
        <w:rPr>
          <w:sz w:val="24"/>
          <w:szCs w:val="24"/>
        </w:rPr>
        <w:instrText>e face="normal" font="default" size="100%"&gt;variance components&lt;/style&gt;&lt;/keyword&gt;&lt;/keywords&gt;&lt;dates&gt;&lt;year&gt;&lt;style face="normal" font="default" size="100%"&gt;2017&lt;/style&gt;&lt;/year&gt;&lt;pub-dates&gt;&lt;date&gt;&lt;style face="normal" font="default" size="100%"&gt;2017/07/01&lt;/style&gt;&lt;/</w:instrText>
      </w:r>
      <w:r>
        <w:rPr>
          <w:sz w:val="24"/>
          <w:szCs w:val="24"/>
        </w:rPr>
        <w:instrText>date&gt;&lt;/pub-dates&gt;&lt;/dates&gt;&lt;publisher&gt;&lt;style face="normal" font="default" size="100%"&gt;John Wiley &amp;amp; Sons, Ltd&lt;/style&gt;&lt;/publisher&gt;&lt;isbn&gt;&lt;style face="normal" font="default" size="100%"&gt;0012-9658&lt;/style&gt;&lt;/isbn&gt;&lt;abstract&gt;&lt;style face="normal" font="default" si</w:instrText>
      </w:r>
      <w:r>
        <w:rPr>
          <w:sz w:val="24"/>
          <w:szCs w:val="24"/>
        </w:rPr>
        <w:instrText>ze="100%"&gt;Abstract Understanding the biodiversity and ecosystem function relationship can be challenging in species-rich ecosystems. Traditionally, species richness has been relied on heavily to explain changes in ecosystem function across diversity gradie</w:instrText>
      </w:r>
      <w:r>
        <w:rPr>
          <w:sz w:val="24"/>
          <w:szCs w:val="24"/>
        </w:rPr>
        <w:instrText>nts. Diversity?Interactions models can test how ecosystem function is affected by species identity, species interactions, and evenness, in addition to richness. However, in a species-rich system, there may be too many species interactions to allow estimati</w:instrText>
      </w:r>
      <w:r>
        <w:rPr>
          <w:sz w:val="24"/>
          <w:szCs w:val="24"/>
        </w:rPr>
        <w:instrText>on of each coefficient, and if all interaction coefficients are estimable, they may be devoid of any sensible biological meaning. Parsimonious descriptions using constraints among interaction coefficients have been developed but important variability may s</w:instrText>
      </w:r>
      <w:r>
        <w:rPr>
          <w:sz w:val="24"/>
          <w:szCs w:val="24"/>
        </w:rPr>
        <w:instrText>till remain unexplained. Here, we extend Diversity?Interactions models to describe the effects of diversity on ecosystem function using a combination of fixed coefficients and random effects. Our approach provides improved standard errors for testing fixed</w:instrText>
      </w:r>
      <w:r>
        <w:rPr>
          <w:sz w:val="24"/>
          <w:szCs w:val="24"/>
        </w:rPr>
        <w:instrText xml:space="preserve"> coefficients and incorporates lack-of-fit tests for diversity effects. We illustrate our methods using data from a grassland and a microbial experiment. Our framework considerably reduces the complexities associated with understanding how species interact</w:instrText>
      </w:r>
      <w:r>
        <w:rPr>
          <w:sz w:val="24"/>
          <w:szCs w:val="24"/>
        </w:rPr>
        <w:instrText>ions contribute to ecosystem function in species-rich ecosystems.&lt;/style&gt;&lt;/abstract&gt;&lt;urls&gt;&lt;related-urls&gt;&lt;url&gt;&lt;style face="normal" font="default" size="100%"&gt;https://doi.org/10.1002/ecy.1872&lt;/style&gt;&lt;/url&gt;&lt;/related-urls&gt;&lt;/urls&gt;&lt;electronic-resource-num&gt;&lt;style</w:instrText>
      </w:r>
      <w:r>
        <w:rPr>
          <w:sz w:val="24"/>
          <w:szCs w:val="24"/>
        </w:rPr>
        <w:instrText xml:space="preserve"> face="normal" font="default" size="100%"&gt;10.1002/ecy.1872&lt;/style&gt;&lt;/electronic-resource-num&gt;&lt;access-date&gt;&lt;style face="normal" font="default" size="100%"&gt;2020/10/01&lt;/style&gt;&lt;/access-date&gt;&lt;/record&gt;&lt;/Cite&gt;&lt;/EndNote&gt;</w:instrText>
      </w:r>
      <w:r>
        <w:rPr>
          <w:sz w:val="24"/>
          <w:szCs w:val="24"/>
        </w:rPr>
        <w:fldChar w:fldCharType="separate"/>
      </w:r>
      <w:r>
        <w:rPr>
          <w:sz w:val="24"/>
          <w:szCs w:val="24"/>
        </w:rPr>
        <w:t>(Brophy et al., 2017)</w:t>
      </w:r>
      <w:r>
        <w:rPr>
          <w:sz w:val="24"/>
          <w:szCs w:val="24"/>
        </w:rPr>
        <w:fldChar w:fldCharType="end"/>
      </w:r>
      <w:r>
        <w:rPr>
          <w:sz w:val="24"/>
          <w:szCs w:val="24"/>
        </w:rPr>
        <w:t>.  Second, complement</w:t>
      </w:r>
      <w:r>
        <w:rPr>
          <w:sz w:val="24"/>
          <w:szCs w:val="24"/>
        </w:rPr>
        <w:t xml:space="preserve">arity is a well-supported hypothesis for relative increases in function with increasing diversity </w:t>
      </w:r>
      <w:r>
        <w:rPr>
          <w:sz w:val="24"/>
          <w:szCs w:val="24"/>
        </w:rPr>
        <w:fldChar w:fldCharType="begin"/>
      </w:r>
      <w:r>
        <w:rPr>
          <w:sz w:val="24"/>
          <w:szCs w:val="24"/>
        </w:rPr>
        <w:instrText xml:space="preserve"> ADDIN EN.CITE &lt;EndNote&gt;&lt;Cite  &gt;&lt;Author&gt;Loreau, Michel; Hector, Andy&lt;/Author&gt;&lt;Year&gt;2001&lt;/Year&gt;&lt;Prefix&gt;&lt;/Prefix&gt;&lt;Suffix&gt;&lt;/Suffix&gt;&lt;Pages&gt;&lt;/Pages&gt;&lt;DisplayText&gt;(L</w:instrText>
      </w:r>
      <w:r>
        <w:rPr>
          <w:sz w:val="24"/>
          <w:szCs w:val="24"/>
        </w:rPr>
        <w:instrText>oreau &amp; Hector, 2001)&lt;/DisplayText&gt;&lt;record&gt;&lt;database name="lit_2020.enl" path="/Volumes/zendata/tC/references/2020/lit_2020.enl"&gt;lit_2020.enl&lt;/database&gt;&lt;source-app name="EndNote" version="19.3"&gt;EndNote&lt;/source-app&gt;&lt;rec-number&gt;6912&lt;/rec-number&gt;&lt;foreign-keys</w:instrText>
      </w:r>
      <w:r>
        <w:rPr>
          <w:sz w:val="24"/>
          <w:szCs w:val="24"/>
        </w:rPr>
        <w:instrText xml:space="preserve">&gt;&lt;key app="EN" db-id="zv9tw0t2n2xfdiet259x2tdh09prp29zrxsv"&gt;6912&lt;/key&gt;&lt;/foreign-keys&gt;&lt;ref-type name="Journal Article"&gt;17&lt;/ref-type&gt;&lt;contributors&gt;&lt;authors&gt;&lt;author&gt;&lt;style face="normal" font="default" size="100%"&gt;Loreau, Michel&lt;/style&gt;&lt;/author&gt;&lt;author&gt;&lt;style </w:instrText>
      </w:r>
      <w:r>
        <w:rPr>
          <w:sz w:val="24"/>
          <w:szCs w:val="24"/>
        </w:rPr>
        <w:instrText>face="normal" font="default" size="100%"&gt;Hector, Andy&lt;/style&gt;&lt;/author&gt;&lt;/authors&gt;&lt;/contributors&gt;&lt;titles&gt;&lt;title&gt;&lt;style face="normal" font="default" size="100%"&gt;Partitioning selection and complementarity in biodiversity experiments&lt;/style&gt;&lt;/title&gt;&lt;secondary-t</w:instrText>
      </w:r>
      <w:r>
        <w:rPr>
          <w:sz w:val="24"/>
          <w:szCs w:val="24"/>
        </w:rPr>
        <w:instrText>itle&gt;&lt;style face="normal" font="default" size="100%"&gt;Nature&lt;/style&gt;&lt;/secondary-title&gt;&lt;/titles&gt;&lt;periodical&gt;&lt;full-title&gt;&lt;style face="normal" font="default" size="100%"&gt;Nature&lt;/style&gt;&lt;/full-title&gt;&lt;/periodical&gt;&lt;pages&gt;&lt;style face="normal" font="default" size="1</w:instrText>
      </w:r>
      <w:r>
        <w:rPr>
          <w:sz w:val="24"/>
          <w:szCs w:val="24"/>
        </w:rPr>
        <w:instrText>00%"&gt;72-76&lt;/style&gt;&lt;/pages&gt;&lt;volume&gt;&lt;style face="normal" font="default" size="100%"&gt;412&lt;/style&gt;&lt;/volume&gt;&lt;number&gt;&lt;style face="normal" font="default" size="100%"&gt;6842&lt;/style&gt;&lt;/number&gt;&lt;dates&gt;&lt;year&gt;&lt;style face="normal" font="default" size="100%"&gt;2001&lt;/style&gt;&lt;/ye</w:instrText>
      </w:r>
      <w:r>
        <w:rPr>
          <w:sz w:val="24"/>
          <w:szCs w:val="24"/>
        </w:rPr>
        <w:instrText>ar&gt;&lt;pub-dates&gt;&lt;date&gt;&lt;style face="normal" font="default" size="100%"&gt;2001/07/01&lt;/style&gt;&lt;/date&gt;&lt;/pub-dates&gt;&lt;/dates&gt;&lt;isbn&gt;&lt;style face="normal" font="default" size="100%"&gt;1476-4687&lt;/style&gt;&lt;/isbn&gt;&lt;abstract&gt;&lt;style face="normal" font="default" size="100%"&gt;The imp</w:instrText>
      </w:r>
      <w:r>
        <w:rPr>
          <w:sz w:val="24"/>
          <w:szCs w:val="24"/>
        </w:rPr>
        <w:instrText xml:space="preserve">act of biodiversity loss on the functioning of ecosystems and their ability to provide ecological services has become a central issue in ecology. Several experiments have provided evidence that reduced species diversity may impair ecosystem processes such </w:instrText>
      </w:r>
      <w:r>
        <w:rPr>
          <w:sz w:val="24"/>
          <w:szCs w:val="24"/>
        </w:rPr>
        <w:instrText>as plant biomass production1,2,3,4,5. The interpretation of these experiments, however, has been controversial6,7,8,9,10,11,12 because two types of mechanism may operate in combination6,13,14,15. In the ‘selection effect’, dominance by species with particu</w:instrText>
      </w:r>
      <w:r>
        <w:rPr>
          <w:sz w:val="24"/>
          <w:szCs w:val="24"/>
        </w:rPr>
        <w:instrText>lar traits affects ecosystem processes. In the ‘complementarity effect’, resource partitioning or positive interactions lead to increased total resource use. Here we present a new approach to separate the two effects on the basis of an additive partitionin</w:instrText>
      </w:r>
      <w:r>
        <w:rPr>
          <w:sz w:val="24"/>
          <w:szCs w:val="24"/>
        </w:rPr>
        <w:instrText>g analogous to the Price equation in evolutionary genetics16,17,18,19. Applying this method to data from the pan-European BIODEPTH experiment4 reveals that the selection effect is zero on average and varies from negative to positive in different localities</w:instrText>
      </w:r>
      <w:r>
        <w:rPr>
          <w:sz w:val="24"/>
          <w:szCs w:val="24"/>
        </w:rPr>
        <w:instrText>, depending on whether species with lower- or higher-than-average biomass dominate communities. In contrast, the complementarity effect is positive overall, supporting the hypothesis that plant diversity influences primary production in European grasslands</w:instrText>
      </w:r>
      <w:r>
        <w:rPr>
          <w:sz w:val="24"/>
          <w:szCs w:val="24"/>
        </w:rPr>
        <w:instrText xml:space="preserve"> through niche differentiation or facilitation.&lt;/style&gt;&lt;/abstract&gt;&lt;urls&gt;&lt;related-urls&gt;&lt;url&gt;&lt;style face="normal" font="default" size="100%"&gt;https://doi.org/10.1038/35083573&lt;/style&gt;&lt;/url&gt;&lt;/related-urls&gt;&lt;/urls&gt;&lt;electronic-resource-num&gt;&lt;style face="normal" fon</w:instrText>
      </w:r>
      <w:r>
        <w:rPr>
          <w:sz w:val="24"/>
          <w:szCs w:val="24"/>
        </w:rPr>
        <w:instrText>t="default" size="100%"&gt;10.1038/35083573&lt;/style&gt;&lt;/electronic-resource-num&gt;&lt;/record&gt;&lt;/Cite&gt;&lt;/EndNote&gt;</w:instrText>
      </w:r>
      <w:r>
        <w:rPr>
          <w:sz w:val="24"/>
          <w:szCs w:val="24"/>
        </w:rPr>
        <w:fldChar w:fldCharType="separate"/>
      </w:r>
      <w:r>
        <w:rPr>
          <w:sz w:val="24"/>
          <w:szCs w:val="24"/>
          <w:lang w:val="nl-NL"/>
        </w:rPr>
        <w:t>(Loreau &amp; Hector, 2001)</w:t>
      </w:r>
      <w:r>
        <w:rPr>
          <w:sz w:val="24"/>
          <w:szCs w:val="24"/>
        </w:rPr>
        <w:fldChar w:fldCharType="end"/>
      </w:r>
      <w:r>
        <w:rPr>
          <w:sz w:val="24"/>
          <w:szCs w:val="24"/>
        </w:rPr>
        <w:t>.  Complementarity is typically described as resource partitioning or at times positive interactions between species that subseque</w:t>
      </w:r>
      <w:r>
        <w:rPr>
          <w:sz w:val="24"/>
          <w:szCs w:val="24"/>
        </w:rPr>
        <w:t xml:space="preserve">ntly lead to increased total resource use.  </w:t>
      </w:r>
      <w:del w:id="40" w:author="Alex Filazzola" w:date="2020-10-01T14:18:00Z">
        <w:r w:rsidDel="002F582F">
          <w:rPr>
            <w:sz w:val="24"/>
            <w:szCs w:val="24"/>
          </w:rPr>
          <w:delText xml:space="preserve">Nonetheless, this hypothesis is being refined.  </w:delText>
        </w:r>
      </w:del>
      <w:ins w:id="41" w:author="Alex Filazzola" w:date="2020-10-01T14:18:00Z">
        <w:r w:rsidR="002F582F">
          <w:rPr>
            <w:sz w:val="24"/>
            <w:szCs w:val="24"/>
          </w:rPr>
          <w:t>Re</w:t>
        </w:r>
      </w:ins>
      <w:ins w:id="42" w:author="Alex Filazzola" w:date="2020-10-01T14:19:00Z">
        <w:r w:rsidR="002F582F">
          <w:rPr>
            <w:sz w:val="24"/>
            <w:szCs w:val="24"/>
          </w:rPr>
          <w:t xml:space="preserve">cently, </w:t>
        </w:r>
      </w:ins>
      <w:del w:id="43" w:author="Alex Filazzola" w:date="2020-10-01T14:19:00Z">
        <w:r w:rsidDel="002F582F">
          <w:rPr>
            <w:sz w:val="24"/>
            <w:szCs w:val="24"/>
          </w:rPr>
          <w:delText xml:space="preserve">It </w:delText>
        </w:r>
      </w:del>
      <w:ins w:id="44" w:author="Alex Filazzola" w:date="2020-10-01T14:19:00Z">
        <w:r w:rsidR="002F582F">
          <w:rPr>
            <w:sz w:val="24"/>
            <w:szCs w:val="24"/>
          </w:rPr>
          <w:t>i</w:t>
        </w:r>
        <w:r w:rsidR="002F582F">
          <w:rPr>
            <w:sz w:val="24"/>
            <w:szCs w:val="24"/>
          </w:rPr>
          <w:t xml:space="preserve">t </w:t>
        </w:r>
      </w:ins>
      <w:r>
        <w:rPr>
          <w:sz w:val="24"/>
          <w:szCs w:val="24"/>
        </w:rPr>
        <w:t xml:space="preserve">has been proposed that complementarity is actually comprised of three distinct changes with diversity including resource partitioning, abiotic facilitation, and </w:t>
      </w:r>
      <w:r>
        <w:rPr>
          <w:sz w:val="24"/>
          <w:szCs w:val="24"/>
        </w:rPr>
        <w:t xml:space="preserve">also biotic feedbacks </w:t>
      </w:r>
      <w:r>
        <w:rPr>
          <w:sz w:val="24"/>
          <w:szCs w:val="24"/>
        </w:rPr>
        <w:fldChar w:fldCharType="begin"/>
      </w:r>
      <w:r>
        <w:rPr>
          <w:sz w:val="24"/>
          <w:szCs w:val="24"/>
        </w:rPr>
        <w:instrText xml:space="preserve"> ADDIN EN.CITE &lt;EndNote&gt;&lt;Cite  &gt;&lt;Author&gt;Barry, Kathryn E.; Mommer, Liesje; van Ruijven, Jasper; Wirth, Christian; Wright, Alexandra J.; Bai, Yongfei; Connolly, John; De Deyn, Gerlinde B.; de Kroon, Hans; Isbell, Forest; Milcu, Alexand</w:instrText>
      </w:r>
      <w:r>
        <w:rPr>
          <w:sz w:val="24"/>
          <w:szCs w:val="24"/>
        </w:rPr>
        <w:instrText>ru; Roscher, Christiane; Scherer-Lorenzen, Michael; Schmid, Bernhard; Weigelt, Alexandra&lt;/Author&gt;&lt;Year&gt;2019&lt;/Year&gt;&lt;Prefix&gt;&lt;/Prefix&gt;&lt;Suffix&gt;&lt;/Suffix&gt;&lt;Pages&gt;&lt;/Pages&gt;&lt;DisplayText&gt;(Barry et al., 2019)&lt;/DisplayText&gt;&lt;record&gt;&lt;database name="lit_2020.enl" path="/V</w:instrText>
      </w:r>
      <w:r>
        <w:rPr>
          <w:sz w:val="24"/>
          <w:szCs w:val="24"/>
        </w:rPr>
        <w:instrText>olumes/zendata/tC/references/2020/lit_2020.enl"&gt;lit_2020.enl&lt;/database&gt;&lt;source-app name="EndNote" version="19.3"&gt;EndNote&lt;/source-app&gt;&lt;rec-number&gt;6924&lt;/rec-number&gt;&lt;foreign-keys&gt;&lt;key app="EN" db-id="zv9tw0t2n2xfdiet259x2tdh09prp29zrxsv"&gt;6924&lt;/key&gt;&lt;/foreign-k</w:instrText>
      </w:r>
      <w:r>
        <w:rPr>
          <w:sz w:val="24"/>
          <w:szCs w:val="24"/>
        </w:rPr>
        <w:instrText>eys&gt;&lt;ref-type name="Journal Article"&gt;17&lt;/ref-type&gt;&lt;contributors&gt;&lt;authors&gt;&lt;author&gt;&lt;style face="normal" font="default" size="100%"&gt;Barry, Kathryn E.&lt;/style&gt;&lt;/author&gt;&lt;author&gt;&lt;style face="normal" font="default" size="100%"&gt;Mommer, Liesje&lt;/style&gt;&lt;/author&gt;&lt;autho</w:instrText>
      </w:r>
      <w:r>
        <w:rPr>
          <w:sz w:val="24"/>
          <w:szCs w:val="24"/>
        </w:rPr>
        <w:instrText>r&gt;&lt;style face="normal" font="default" size="100%"&gt;van Ruijven, Jasper&lt;/style&gt;&lt;/author&gt;&lt;author&gt;&lt;style face="normal" font="default" size="100%"&gt;Wirth, Christian&lt;/style&gt;&lt;/author&gt;&lt;author&gt;&lt;style face="normal" font="default" size="100%"&gt;Wright, Alexandra J.&lt;/sty</w:instrText>
      </w:r>
      <w:r>
        <w:rPr>
          <w:sz w:val="24"/>
          <w:szCs w:val="24"/>
        </w:rPr>
        <w:instrText>le&gt;&lt;/author&gt;&lt;author&gt;&lt;style face="normal" font="default" size="100%"&gt;Bai, Yongfei&lt;/style&gt;&lt;/author&gt;&lt;author&gt;&lt;style face="normal" font="default" size="100%"&gt;Connolly, John&lt;/style&gt;&lt;/author&gt;&lt;author&gt;&lt;style face="normal" font="default" size="100%"&gt;De Deyn, Gerlind</w:instrText>
      </w:r>
      <w:r>
        <w:rPr>
          <w:sz w:val="24"/>
          <w:szCs w:val="24"/>
        </w:rPr>
        <w:instrText>e B.&lt;/style&gt;&lt;/author&gt;&lt;author&gt;&lt;style face="normal" font="default" size="100%"&gt;de Kroon, Hans&lt;/style&gt;&lt;/author&gt;&lt;author&gt;&lt;style face="normal" font="default" size="100%"&gt;Isbell, Forest&lt;/style&gt;&lt;/author&gt;&lt;author&gt;&lt;style face="normal" font="default" size="100%"&gt;Milcu</w:instrText>
      </w:r>
      <w:r>
        <w:rPr>
          <w:sz w:val="24"/>
          <w:szCs w:val="24"/>
        </w:rPr>
        <w:instrText>, Alexandru&lt;/style&gt;&lt;/author&gt;&lt;author&gt;&lt;style face="normal" font="default" size="100%"&gt;Roscher, Christiane&lt;/style&gt;&lt;/author&gt;&lt;author&gt;&lt;style face="normal" font="default" size="100%"&gt;Scherer-Lorenzen, Michael&lt;/style&gt;&lt;/author&gt;&lt;author&gt;&lt;style face="normal" font="def</w:instrText>
      </w:r>
      <w:r>
        <w:rPr>
          <w:sz w:val="24"/>
          <w:szCs w:val="24"/>
        </w:rPr>
        <w:instrText>ault" size="100%"&gt;Schmid, Bernhard&lt;/style&gt;&lt;/author&gt;&lt;author&gt;&lt;style face="normal" font="default" size="100%"&gt;Weigelt, Alexandra&lt;/style&gt;&lt;/author&gt;&lt;/authors&gt;&lt;/contributors&gt;&lt;titles&gt;&lt;title&gt;&lt;style face="normal" font="default" size="100%"&gt;The Future of Complementar</w:instrText>
      </w:r>
      <w:r>
        <w:rPr>
          <w:sz w:val="24"/>
          <w:szCs w:val="24"/>
        </w:rPr>
        <w:instrText>ity: Disentangling Causes from Consequences&lt;/style&gt;&lt;/title&gt;&lt;secondary-title&gt;&lt;style face="normal" font="default" size="100%"&gt;Trends in Ecology &amp;amp; Evolution&lt;/style&gt;&lt;/secondary-title&gt;&lt;/titles&gt;&lt;periodical&gt;&lt;full-title&gt;&lt;style face="normal" font="default" size</w:instrText>
      </w:r>
      <w:r>
        <w:rPr>
          <w:sz w:val="24"/>
          <w:szCs w:val="24"/>
        </w:rPr>
        <w:instrText>="100%"&gt;Trends in Ecology &amp;amp; Evolution&lt;/style&gt;&lt;/full-title&gt;&lt;/periodical&gt;&lt;pages&gt;&lt;style face="normal" font="default" size="100%"&gt;167-180&lt;/style&gt;&lt;/pages&gt;&lt;volume&gt;&lt;style face="normal" font="default" size="100%"&gt;34&lt;/style&gt;&lt;/volume&gt;&lt;number&gt;&lt;style face="normal"</w:instrText>
      </w:r>
      <w:r>
        <w:rPr>
          <w:sz w:val="24"/>
          <w:szCs w:val="24"/>
        </w:rPr>
        <w:instrText xml:space="preserve"> font="default" size="100%"&gt;2&lt;/style&gt;&lt;/number&gt;&lt;keywords&gt;&lt;keyword&gt;&lt;style face="normal" font="default" size="100%"&gt;Complementarity&lt;/style&gt;&lt;/keyword&gt;&lt;keyword&gt;&lt;style face="normal" font="default" size="100%"&gt;Ecosystem functioning&lt;/style&gt;&lt;/keyword&gt;&lt;keyword&gt;&lt;styl</w:instrText>
      </w:r>
      <w:r>
        <w:rPr>
          <w:sz w:val="24"/>
          <w:szCs w:val="24"/>
        </w:rPr>
        <w:instrText>e face="normal" font="default" size="100%"&gt;Resource partitioning&lt;/style&gt;&lt;/keyword&gt;&lt;keyword&gt;&lt;style face="normal" font="default" size="100%"&gt;Abiotic facilitation&lt;/style&gt;&lt;/keyword&gt;&lt;keyword&gt;&lt;style face="normal" font="default" size="100%"&gt;Biotic feedbacks&lt;/styl</w:instrText>
      </w:r>
      <w:r>
        <w:rPr>
          <w:sz w:val="24"/>
          <w:szCs w:val="24"/>
        </w:rPr>
        <w:instrText>e&gt;&lt;/keyword&gt;&lt;keyword&gt;&lt;style face="normal" font="default" size="100%"&gt;Biodiversity&lt;/style&gt;&lt;/keyword&gt;&lt;keyword&gt;&lt;style face="normal" font="default" size="100%"&gt;Resource tracers&lt;/style&gt;&lt;/keyword&gt;&lt;keyword&gt;&lt;style face="normal" font="default" size="100%"&gt;Plant-soi</w:instrText>
      </w:r>
      <w:r>
        <w:rPr>
          <w:sz w:val="24"/>
          <w:szCs w:val="24"/>
        </w:rPr>
        <w:instrText>l feedback&lt;/style&gt;&lt;/keyword&gt;&lt;keyword&gt;&lt;style face="normal" font="default" size="100%"&gt;Stress amelioration&lt;/style&gt;&lt;/keyword&gt;&lt;keyword&gt;&lt;style face="normal" font="default" size="100%"&gt;Complementarity effect&lt;/style&gt;&lt;/keyword&gt;&lt;/keywords&gt;&lt;dates&gt;&lt;year&gt;&lt;style face="</w:instrText>
      </w:r>
      <w:r>
        <w:rPr>
          <w:sz w:val="24"/>
          <w:szCs w:val="24"/>
        </w:rPr>
        <w:instrText>normal" font="default" size="100%"&gt;2019&lt;/style&gt;&lt;/year&gt;&lt;pub-dates&gt;&lt;date&gt;&lt;style face="normal" font="default" size="100%"&gt;2019/02/01/&lt;/style&gt;&lt;/date&gt;&lt;/pub-dates&gt;&lt;/dates&gt;&lt;isbn&gt;&lt;style face="normal" font="default" size="100%"&gt;0169-5347&lt;/style&gt;&lt;/isbn&gt;&lt;abstract&gt;&lt;st</w:instrText>
      </w:r>
      <w:r>
        <w:rPr>
          <w:sz w:val="24"/>
          <w:szCs w:val="24"/>
        </w:rPr>
        <w:instrText>yle face="normal" font="default" size="100%"&gt;Evidence suggests that biodiversity supports ecosystem functioning. Yet, the mechanisms driving this relationship remain unclear. Complementarity is one common explanation for these positive biodiversity–ecosyst</w:instrText>
      </w:r>
      <w:r>
        <w:rPr>
          <w:sz w:val="24"/>
          <w:szCs w:val="24"/>
        </w:rPr>
        <w:instrText>em functioning relationships. Yet, complementarity is often indirectly quantified as overperformance in mixture relative to monoculture (e.g., ‘complementarity effect’). This overperformance is then attributed to the intuitive idea of complementarity or, m</w:instrText>
      </w:r>
      <w:r>
        <w:rPr>
          <w:sz w:val="24"/>
          <w:szCs w:val="24"/>
        </w:rPr>
        <w:instrText>ore specifically, to species resource partitioning. Locally, however, several unassociated causes may drive this overperformance. Here, we differentiate complementarity into three types of species differences that may cause enhanced ecosystem functioning i</w:instrText>
      </w:r>
      <w:r>
        <w:rPr>
          <w:sz w:val="24"/>
          <w:szCs w:val="24"/>
        </w:rPr>
        <w:instrText>n more diverse ecosystems: (i) resource partitioning, (ii) abiotic facilitation, and (iii) biotic feedbacks. We argue that disentangling these three causes is crucial for predicting the response of ecosystems to future biodiversity loss.&lt;/style&gt;&lt;/abstract&gt;</w:instrText>
      </w:r>
      <w:r>
        <w:rPr>
          <w:sz w:val="24"/>
          <w:szCs w:val="24"/>
        </w:rPr>
        <w:instrText>&lt;urls&gt;&lt;related-urls&gt;&lt;url&gt;&lt;style face="normal" font="default" size="100%"&gt;http://www.sciencedirect.com/science/article/pii/S0169534718302702&lt;/style&gt;&lt;/url&gt;&lt;/related-urls&gt;&lt;/urls&gt;&lt;electronic-resource-num&gt;&lt;style face="normal" font="default" size="100%"&gt;https://</w:instrText>
      </w:r>
      <w:r>
        <w:rPr>
          <w:sz w:val="24"/>
          <w:szCs w:val="24"/>
        </w:rPr>
        <w:instrText>doi.org/10.1016/j.tree.2018.10.013&lt;/style&gt;&lt;/electronic-resource-num&gt;&lt;/record&gt;&lt;/Cite&gt;&lt;/EndNote&gt;</w:instrText>
      </w:r>
      <w:r>
        <w:rPr>
          <w:sz w:val="24"/>
          <w:szCs w:val="24"/>
        </w:rPr>
        <w:fldChar w:fldCharType="separate"/>
      </w:r>
      <w:r>
        <w:rPr>
          <w:sz w:val="24"/>
          <w:szCs w:val="24"/>
        </w:rPr>
        <w:t>(Barry et al., 2019)</w:t>
      </w:r>
      <w:r>
        <w:rPr>
          <w:sz w:val="24"/>
          <w:szCs w:val="24"/>
        </w:rPr>
        <w:fldChar w:fldCharType="end"/>
      </w:r>
      <w:r>
        <w:rPr>
          <w:sz w:val="24"/>
          <w:szCs w:val="24"/>
        </w:rPr>
        <w:t>.  The latter two refinements perfectly link to facilitation research in plant communities.  The facilitation of diversity of plant communi</w:t>
      </w:r>
      <w:r>
        <w:rPr>
          <w:sz w:val="24"/>
          <w:szCs w:val="24"/>
        </w:rPr>
        <w:t xml:space="preserve">ties has been established in foundation-plant species studies such as those that use shrubs in arid and semi-arid ecosystems </w:t>
      </w:r>
      <w:r>
        <w:rPr>
          <w:sz w:val="24"/>
          <w:szCs w:val="24"/>
        </w:rPr>
        <w:fldChar w:fldCharType="begin"/>
      </w:r>
      <w:r>
        <w:rPr>
          <w:sz w:val="24"/>
          <w:szCs w:val="24"/>
        </w:rPr>
        <w:instrText xml:space="preserve"> ADDIN EN.CITE &lt;EndNote&gt;&lt;Cite  &gt;&lt;Author&gt;He, Qiang; Bertness, Mark D.; Altieri, Andrew H.&lt;/Author&gt;&lt;Year&gt;2013&lt;/Year&gt;&lt;RecNum&gt;2230&lt;/Rec</w:instrText>
      </w:r>
      <w:r>
        <w:rPr>
          <w:sz w:val="24"/>
          <w:szCs w:val="24"/>
        </w:rPr>
        <w:instrText>Num&gt;&lt;Prefix&gt;&lt;/Prefix&gt;&lt;Suffix&gt;&lt;/Suffix&gt;&lt;Pages&gt;&lt;/Pages&gt;&lt;DisplayText&gt;(Filazzola &amp; Lortie, 2014; He et al., 2013)&lt;/DisplayText&gt;&lt;record&gt;&lt;database name="lit_2020.enl" path="/Volumes/zendata/tC/references/2020/lit_2020.enl"&gt;lit_2020.enl&lt;/database&gt;&lt;source-app name</w:instrText>
      </w:r>
      <w:r>
        <w:rPr>
          <w:sz w:val="24"/>
          <w:szCs w:val="24"/>
        </w:rPr>
        <w:instrText>="EndNote" version="19.3"&gt;EndNote&lt;/source-app&gt;&lt;rec-number&gt;2230&lt;/rec-number&gt;&lt;foreign-keys&gt;&lt;key app="EN" db-id="zv9tw0t2n2xfdiet259x2tdh09prp29zrxsv"&gt;2230&lt;/key&gt;&lt;/foreign-keys&gt;&lt;ref-type name="Journal Article"&gt;17&lt;/ref-type&gt;&lt;contributors&gt;&lt;authors&gt;&lt;author&gt;&lt;style</w:instrText>
      </w:r>
      <w:r>
        <w:rPr>
          <w:sz w:val="24"/>
          <w:szCs w:val="24"/>
        </w:rPr>
        <w:instrText xml:space="preserve"> face="normal" font="default" size="100%"&gt;He, Qiang&lt;/style&gt;&lt;/author&gt;&lt;author&gt;&lt;style face="normal" font="default" size="100%"&gt;Bertness, Mark D.&lt;/style&gt;&lt;/author&gt;&lt;author&gt;&lt;style face="normal" font="default" size="100%"&gt;Altieri, Andrew H.&lt;/style&gt;&lt;/author&gt;&lt;/autho</w:instrText>
      </w:r>
      <w:r>
        <w:rPr>
          <w:sz w:val="24"/>
          <w:szCs w:val="24"/>
        </w:rPr>
        <w:instrText>rs&gt;&lt;/contributors&gt;&lt;titles&gt;&lt;title&gt;&lt;style face="normal" font="default" size="100%"&gt;Global shifts towards positive species interactions with increasing environmental stress&lt;/style&gt;&lt;/title&gt;&lt;secondary-title&gt;&lt;style face="normal" font="default" size="100%"&gt;Ecolog</w:instrText>
      </w:r>
      <w:r>
        <w:rPr>
          <w:sz w:val="24"/>
          <w:szCs w:val="24"/>
        </w:rPr>
        <w:instrText>y Letters&lt;/style&gt;&lt;/secondary-title&gt;&lt;/titles&gt;&lt;periodical&gt;&lt;full-title&gt;&lt;style face="normal" font="default" size="100%"&gt;Ecology Letters&lt;/style&gt;&lt;/full-title&gt;&lt;/periodical&gt;&lt;pages&gt;&lt;style face="normal" font="default" size="100%"&gt;695-706&lt;/style&gt;&lt;/pages&gt;&lt;volume&gt;&lt;styl</w:instrText>
      </w:r>
      <w:r>
        <w:rPr>
          <w:sz w:val="24"/>
          <w:szCs w:val="24"/>
        </w:rPr>
        <w:instrText>e face="normal" font="default" size="100%"&gt;16&lt;/style&gt;&lt;/volume&gt;&lt;number&gt;&lt;style face="normal" font="default" size="100%"&gt;5&lt;/style&gt;&lt;/number&gt;&lt;keywords&gt;&lt;keyword&gt;&lt;style face="normal" font="default" size="100%"&gt;interactions Biotic interactions&lt;/style&gt;&lt;/keyword&gt;&lt;ke</w:instrText>
      </w:r>
      <w:r>
        <w:rPr>
          <w:sz w:val="24"/>
          <w:szCs w:val="24"/>
        </w:rPr>
        <w:instrText>yword&gt;&lt;style face="normal" font="default" size="100%"&gt;community ecology&lt;/style&gt;&lt;/keyword&gt;&lt;keyword&gt;&lt;style face="normal" font="default" size="100%"&gt;ecosystems and climates&lt;/style&gt;&lt;/keyword&gt;&lt;keyword&gt;&lt;style face="normal" font="default" size="100%"&gt;environmenta</w:instrText>
      </w:r>
      <w:r>
        <w:rPr>
          <w:sz w:val="24"/>
          <w:szCs w:val="24"/>
        </w:rPr>
        <w:instrText>l stress&lt;/style&gt;&lt;/keyword&gt;&lt;keyword&gt;&lt;style face="normal" font="default" size="100%"&gt;facilitation&lt;/style&gt;&lt;/keyword&gt;&lt;keyword&gt;&lt;style face="normal" font="default" size="100%"&gt;invasive species&lt;/style&gt;&lt;/keyword&gt;&lt;keyword&gt;&lt;style face="normal" font="default" size="1</w:instrText>
      </w:r>
      <w:r>
        <w:rPr>
          <w:sz w:val="24"/>
          <w:szCs w:val="24"/>
        </w:rPr>
        <w:instrText>00%"&gt;meta-analysis&lt;/style&gt;&lt;/keyword&gt;&lt;keyword&gt;&lt;style face="normal" font="default" size="100%"&gt;plant traits&lt;/style&gt;&lt;/keyword&gt;&lt;keyword&gt;&lt;style face="normal" font="default" size="100%"&gt;the stress-gradient hypothesis&lt;/style&gt;&lt;/keyword&gt;&lt;/keywords&gt;&lt;dates&gt;&lt;year&gt;&lt;sty</w:instrText>
      </w:r>
      <w:r>
        <w:rPr>
          <w:sz w:val="24"/>
          <w:szCs w:val="24"/>
        </w:rPr>
        <w:instrText>le face="normal" font="default" size="100%"&gt;2013&lt;/style&gt;&lt;/year&gt;&lt;/dates&gt;&lt;isbn&gt;&lt;style face="normal" font="default" size="100%"&gt;1461-0248&lt;/style&gt;&lt;/isbn&gt;&lt;abstract&gt;&lt;style face="normal" font="default" size="100%"&gt;The study of positive species interactions is a r</w:instrText>
      </w:r>
      <w:r>
        <w:rPr>
          <w:sz w:val="24"/>
          <w:szCs w:val="24"/>
        </w:rPr>
        <w:instrText>apidly evolving field in ecology. Despite decades of research, controversy has emerged as to whether positive and negative interactions predictably shift with increasing environmental stress as hypothesised by the stress-gradient hypothesis (SGH). Here, we</w:instrText>
      </w:r>
      <w:r>
        <w:rPr>
          <w:sz w:val="24"/>
          <w:szCs w:val="24"/>
        </w:rPr>
        <w:instrText xml:space="preserve"> provide a synthesis of 727 tests of the SGH in plant communities across the globe to examine its generality across a variety of ecological factors. Our results show that plant interactions change with stress through an outright shift to facilitation (surv</w:instrText>
      </w:r>
      <w:r>
        <w:rPr>
          <w:sz w:val="24"/>
          <w:szCs w:val="24"/>
        </w:rPr>
        <w:instrText xml:space="preserve">ival) or a reduction in competition (growth and reproduction). In a limited number of cases, plant interactions do not respond to stress, but they never shift towards competition with stress. These findings are consistent across stress types, plant growth </w:instrText>
      </w:r>
      <w:r>
        <w:rPr>
          <w:sz w:val="24"/>
          <w:szCs w:val="24"/>
        </w:rPr>
        <w:instrText>forms, life histories, origins (invasive vs. native), climates, ecosystems and methodologies, though the magnitude of the shifts towards facilitation with stress is dependent on these factors. We suggest that future studies should employ standardised defin</w:instrText>
      </w:r>
      <w:r>
        <w:rPr>
          <w:sz w:val="24"/>
          <w:szCs w:val="24"/>
        </w:rPr>
        <w:instrText>itions and protocols to test the SGH, take a multi-factorial approach that considers variables such as plant traits in addition to stress, and apply the SGH to better understand how species and communities will respond to environmental change.&lt;/style&gt;&lt;/abs</w:instrText>
      </w:r>
      <w:r>
        <w:rPr>
          <w:sz w:val="24"/>
          <w:szCs w:val="24"/>
        </w:rPr>
        <w:instrText>tract&gt;&lt;urls&gt;&lt;related-urls&gt;&lt;url&gt;&lt;style face="normal" font="default" size="100%"&gt;http://dx.doi.org/10.1111/ele.12080&lt;/style&gt;&lt;/url&gt;&lt;/related-urls&gt;&lt;/urls&gt;&lt;electronic-resource-num&gt;&lt;style face="normal" font="default" size="100%"&gt;10.1111/ele.12080&lt;/style&gt;&lt;/electr</w:instrText>
      </w:r>
      <w:r>
        <w:rPr>
          <w:sz w:val="24"/>
          <w:szCs w:val="24"/>
        </w:rPr>
        <w:instrText>onic-resource-num&gt;&lt;/record&gt;&lt;/Cite&gt;&lt;Cite  &gt;&lt;Author&gt;Filazzola, Alessandro; Lortie, Christopher J.&lt;/Author&gt;&lt;Year&gt;2014&lt;/Year&gt;&lt;Prefix&gt;&lt;/Prefix&gt;&lt;Suffix&gt;&lt;/Suffix&gt;&lt;Pages&gt;&lt;/Pages&gt;&lt;record&gt;&lt;database name="lit_2020.enl" path="/Volumes/zendata/tC/references/2020/lit_20</w:instrText>
      </w:r>
      <w:r>
        <w:rPr>
          <w:sz w:val="24"/>
          <w:szCs w:val="24"/>
        </w:rPr>
        <w:instrText>20.enl"&gt;lit_2020.enl&lt;/database&gt;&lt;source-app name="EndNote" version="19.3"&gt;EndNote&lt;/source-app&gt;&lt;rec-number&gt;6517&lt;/rec-number&gt;&lt;foreign-keys&gt;&lt;key app="EN" db-id="zv9tw0t2n2xfdiet259x2tdh09prp29zrxsv"&gt;6517&lt;/key&gt;&lt;/foreign-keys&gt;&lt;ref-type name="Journal Article"&gt;17&lt;</w:instrText>
      </w:r>
      <w:r>
        <w:rPr>
          <w:sz w:val="24"/>
          <w:szCs w:val="24"/>
        </w:rPr>
        <w:instrText>/ref-type&gt;&lt;contributors&gt;&lt;authors&gt;&lt;author&gt;&lt;style face="normal" font="default" size="100%"&gt;Filazzola, Alessandro&lt;/style&gt;&lt;/author&gt;&lt;author&gt;&lt;style face="normal" font="default" size="100%"&gt;Lortie, Christopher J.&lt;/style&gt;&lt;/author&gt;&lt;/authors&gt;&lt;/contributors&gt;&lt;titles&gt;&lt;</w:instrText>
      </w:r>
      <w:r>
        <w:rPr>
          <w:sz w:val="24"/>
          <w:szCs w:val="24"/>
        </w:rPr>
        <w:instrText>title&gt;&lt;style face="normal" font="default" size="100%"&gt;A systematic review and conceptual framework for the mechanistic pathways of nurse plants&lt;/style&gt;&lt;/title&gt;&lt;secondary-title&gt;&lt;style face="normal" font="default" size="100%"&gt;Global Ecology and Biogeography&lt;</w:instrText>
      </w:r>
      <w:r>
        <w:rPr>
          <w:sz w:val="24"/>
          <w:szCs w:val="24"/>
        </w:rPr>
        <w:instrText>/style&gt;&lt;/secondary-title&gt;&lt;/titles&gt;&lt;periodical&gt;&lt;full-title&gt;&lt;style face="normal" font="default" size="100%"&gt;Global Ecology and Biogeography&lt;/style&gt;&lt;/full-title&gt;&lt;/periodical&gt;&lt;pages&gt;&lt;style face="normal" font="default" size="100%"&gt;1335-1345&lt;/style&gt;&lt;/pages&gt;&lt;volu</w:instrText>
      </w:r>
      <w:r>
        <w:rPr>
          <w:sz w:val="24"/>
          <w:szCs w:val="24"/>
        </w:rPr>
        <w:instrText>me&gt;&lt;style face="normal" font="default" size="100%"&gt;23&lt;/style&gt;&lt;/volume&gt;&lt;number&gt;&lt;style face="normal" font="default" size="100%"&gt;12&lt;/style&gt;&lt;/number&gt;&lt;keywords&gt;&lt;keyword&gt;&lt;style face="normal" font="default" size="100%"&gt;Abiotic stress&lt;/style&gt;&lt;/keyword&gt;&lt;keyword&gt;&lt;st</w:instrText>
      </w:r>
      <w:r>
        <w:rPr>
          <w:sz w:val="24"/>
          <w:szCs w:val="24"/>
        </w:rPr>
        <w:instrText>yle face="normal" font="default" size="100%"&gt;facilitation&lt;/style&gt;&lt;/keyword&gt;&lt;keyword&gt;&lt;style face="normal" font="default" size="100%"&gt;interactions&lt;/style&gt;&lt;/keyword&gt;&lt;keyword&gt;&lt;style face="normal" font="default" size="100%"&gt;nurse plant&lt;/style&gt;&lt;/keyword&gt;&lt;keyword</w:instrText>
      </w:r>
      <w:r>
        <w:rPr>
          <w:sz w:val="24"/>
          <w:szCs w:val="24"/>
        </w:rPr>
        <w:instrText>&gt;&lt;style face="normal" font="default" size="100%"&gt;positive interactions&lt;/style&gt;&lt;/keyword&gt;&lt;keyword&gt;&lt;style face="normal" font="default" size="100%"&gt;protégé&lt;/style&gt;&lt;/keyword&gt;&lt;keyword&gt;&lt;style face="normal" font="default" size="100%"&gt;restoration&lt;/style&gt;&lt;/keyword&gt;</w:instrText>
      </w:r>
      <w:r>
        <w:rPr>
          <w:sz w:val="24"/>
          <w:szCs w:val="24"/>
        </w:rPr>
        <w:instrText>&lt;keyword&gt;&lt;style face="normal" font="default" size="100%"&gt;systematic review&lt;/style&gt;&lt;/keyword&gt;&lt;/keywords&gt;&lt;dates&gt;&lt;year&gt;&lt;style face="normal" font="default" size="100%"&gt;2014&lt;/style&gt;&lt;/year&gt;&lt;pub-dates&gt;&lt;date&gt;&lt;style face="normal" font="default" size="100%"&gt;2014/12/</w:instrText>
      </w:r>
      <w:r>
        <w:rPr>
          <w:sz w:val="24"/>
          <w:szCs w:val="24"/>
        </w:rPr>
        <w:instrText>01&lt;/style&gt;&lt;/date&gt;&lt;/pub-dates&gt;&lt;/dates&gt;&lt;publisher&gt;&lt;style face="normal" font="default" size="100%"&gt;John Wiley &amp;amp; Sons, Ltd&lt;/style&gt;&lt;/publisher&gt;&lt;isbn&gt;&lt;style face="normal" font="default" size="100%"&gt;1466-822X&lt;/style&gt;&lt;/isbn&gt;&lt;abstract&gt;&lt;style face="normal" font=</w:instrText>
      </w:r>
      <w:r>
        <w:rPr>
          <w:sz w:val="24"/>
          <w:szCs w:val="24"/>
        </w:rPr>
        <w:instrText xml:space="preserve">"default" size="100%"&gt;Abstract Aim To conceptualize the mechanistic pathways of the nurse-plant syndrome by life-form and to identify the implications of positive plant?plant interactions for landscape and evolutionary ecology. Location Global. Methods We </w:instrText>
      </w:r>
      <w:r>
        <w:rPr>
          <w:sz w:val="24"/>
          <w:szCs w:val="24"/>
        </w:rPr>
        <w:instrText>conducted a quantitative review examining 298 articles to categorize the literature on nurse-plant interactions based on geographic region, mechanism of facilitation, ecological hypothesis and nurse life-form. Results A total of nine different nurse mechan</w:instrText>
      </w:r>
      <w:r>
        <w:rPr>
          <w:sz w:val="24"/>
          <w:szCs w:val="24"/>
        </w:rPr>
        <w:instrText>isms were identified and two were classified as meta-mechanisms. We found that shrubs were the dominant nurse life-form (46% of total studies) and that studies of positive plant interactions were most frequent in areas of high abiotic stress. Nurse-plant s</w:instrText>
      </w:r>
      <w:r>
        <w:rPr>
          <w:sz w:val="24"/>
          <w:szCs w:val="24"/>
        </w:rPr>
        <w:instrText>tudies were also distributed unevenly around the globe with nearly a quarter in the South American Andes and Spain. Studies testing the direct nurse?protégé interactions were the most frequently performed, including the ecophysiological responses of protég</w:instrText>
      </w:r>
      <w:r>
        <w:rPr>
          <w:sz w:val="24"/>
          <w:szCs w:val="24"/>
        </w:rPr>
        <w:instrText>é species (32.2%). Research gaps identified in the nurse-plant literature included indirect interactions and seed trapping as well as the large-scale implications for landscape ecology and evolution. Main conclusions Nurse plants are often considered keyst</w:instrText>
      </w:r>
      <w:r>
        <w:rPr>
          <w:sz w:val="24"/>
          <w:szCs w:val="24"/>
        </w:rPr>
        <w:instrText>one species because they commonly structure plant communities. This is an important confirmatory finding in many respects, but it is also novel in that it challenges traditional plant ecology theory and has important implications for landscape-level dynami</w:instrText>
      </w:r>
      <w:r>
        <w:rPr>
          <w:sz w:val="24"/>
          <w:szCs w:val="24"/>
        </w:rPr>
        <w:instrText>cs over time. The categorization of mechanisms proposed provides a conceptual framework useful for organizing the research to date and can accelerate linkages with theory and application by identifying important connections. It is becoming increasingly app</w:instrText>
      </w:r>
      <w:r>
        <w:rPr>
          <w:sz w:val="24"/>
          <w:szCs w:val="24"/>
        </w:rPr>
        <w:instrText xml:space="preserve">arent that future studies of the nurse-plant syndrome must decouple and consider multiple mechanisms of interaction to explain the processes that influence community structure, particularly in high-stress conditions, given a changing climate and potential </w:instrText>
      </w:r>
      <w:r>
        <w:rPr>
          <w:sz w:val="24"/>
          <w:szCs w:val="24"/>
        </w:rPr>
        <w:instrText>shifts in biodiversity.&lt;/style&gt;&lt;/abstract&gt;&lt;urls&gt;&lt;related-urls&gt;&lt;url&gt;&lt;style face="normal" font="default" size="100%"&gt;https://doi.org/10.1111/geb.12202&lt;/style&gt;&lt;/url&gt;&lt;/related-urls&gt;&lt;/urls&gt;&lt;electronic-resource-num&gt;&lt;style face="normal" font="default" size="100%"</w:instrText>
      </w:r>
      <w:r>
        <w:rPr>
          <w:sz w:val="24"/>
          <w:szCs w:val="24"/>
        </w:rPr>
        <w:instrText>&gt;10.1111/geb.12202&lt;/style&gt;&lt;/electronic-resource-num&gt;&lt;access-date&gt;&lt;style face="normal" font="default" size="100%"&gt;2020/02/06&lt;/style&gt;&lt;/access-date&gt;&lt;/record&gt;&lt;/Cite&gt;&lt;/EndNote&gt;</w:instrText>
      </w:r>
      <w:r>
        <w:rPr>
          <w:sz w:val="24"/>
          <w:szCs w:val="24"/>
        </w:rPr>
        <w:fldChar w:fldCharType="separate"/>
      </w:r>
      <w:r>
        <w:rPr>
          <w:sz w:val="24"/>
          <w:szCs w:val="24"/>
          <w:lang w:val="it-IT"/>
        </w:rPr>
        <w:t>(Filazzola &amp; Lortie, 2014; He et al., 2013)</w:t>
      </w:r>
      <w:r>
        <w:rPr>
          <w:sz w:val="24"/>
          <w:szCs w:val="24"/>
        </w:rPr>
        <w:fldChar w:fldCharType="end"/>
      </w:r>
      <w:r>
        <w:rPr>
          <w:sz w:val="24"/>
          <w:szCs w:val="24"/>
        </w:rPr>
        <w:t xml:space="preserve">.  A foundation plant species can be a </w:t>
      </w:r>
      <w:r>
        <w:rPr>
          <w:sz w:val="24"/>
          <w:szCs w:val="24"/>
        </w:rPr>
        <w:t xml:space="preserve">shrub that changes habitat and community composition or structure </w:t>
      </w:r>
      <w:r>
        <w:rPr>
          <w:sz w:val="24"/>
          <w:szCs w:val="24"/>
        </w:rPr>
        <w:fldChar w:fldCharType="begin"/>
      </w:r>
      <w:r>
        <w:rPr>
          <w:sz w:val="24"/>
          <w:szCs w:val="24"/>
        </w:rPr>
        <w:instrText xml:space="preserve"> ADDIN EN.CITE &lt;EndNote&gt;&lt;Cite  &gt;&lt;Author&gt;Crotty, Sinead M.; Altieri, Andrew H.; Bruno, John F.; Fischman, Hallie; Bertness, Mark D.&lt;/Author&gt;&lt;Year&gt;2019&lt;/Year&gt;&lt;RecNum&gt;6814&lt;/RecNum&gt;&lt;Prefix&gt;&lt;/Pre</w:instrText>
      </w:r>
      <w:r>
        <w:rPr>
          <w:sz w:val="24"/>
          <w:szCs w:val="24"/>
        </w:rPr>
        <w:instrText>fix&gt;&lt;Suffix&gt;&lt;/Suffix&gt;&lt;Pages&gt;&lt;/Pages&gt;&lt;DisplayText&gt;(Crotty et al., 2019; Ellison, 2019; O'Brien et al., 2020)&lt;/DisplayText&gt;&lt;record&gt;&lt;database name="lit_2020.enl" path="/Volumes/zendata/tC/references/2020/lit_2020.enl"&gt;lit_2020.enl&lt;/database&gt;&lt;source-app name="</w:instrText>
      </w:r>
      <w:r>
        <w:rPr>
          <w:sz w:val="24"/>
          <w:szCs w:val="24"/>
        </w:rPr>
        <w:instrText>EndNote" version="19.3"&gt;EndNote&lt;/source-app&gt;&lt;rec-number&gt;6814&lt;/rec-number&gt;&lt;foreign-keys&gt;&lt;key app="EN" db-id="zv9tw0t2n2xfdiet259x2tdh09prp29zrxsv"&gt;6814&lt;/key&gt;&lt;/foreign-keys&gt;&lt;ref-type name="Journal Article"&gt;17&lt;/ref-type&gt;&lt;contributors&gt;&lt;authors&gt;&lt;author&gt;&lt;style f</w:instrText>
      </w:r>
      <w:r>
        <w:rPr>
          <w:sz w:val="24"/>
          <w:szCs w:val="24"/>
        </w:rPr>
        <w:instrText>ace="normal" font="default" size="100%"&gt;Crotty, Sinead M.&lt;/style&gt;&lt;/author&gt;&lt;author&gt;&lt;style face="normal" font="default" size="100%"&gt;Altieri, Andrew H.&lt;/style&gt;&lt;/author&gt;&lt;author&gt;&lt;style face="normal" font="default" size="100%"&gt;Bruno, John F.&lt;/style&gt;&lt;/author&gt;&lt;aut</w:instrText>
      </w:r>
      <w:r>
        <w:rPr>
          <w:sz w:val="24"/>
          <w:szCs w:val="24"/>
        </w:rPr>
        <w:instrText>hor&gt;&lt;style face="normal" font="default" size="100%"&gt;Fischman, Hallie&lt;/style&gt;&lt;/author&gt;&lt;author&gt;&lt;style face="normal" font="default" size="100%"&gt;Bertness, Mark D.&lt;/style&gt;&lt;/author&gt;&lt;/authors&gt;&lt;/contributors&gt;&lt;titles&gt;&lt;title&gt;&lt;style face="normal" font="default" size=</w:instrText>
      </w:r>
      <w:r>
        <w:rPr>
          <w:sz w:val="24"/>
          <w:szCs w:val="24"/>
        </w:rPr>
        <w:instrText>"100%"&gt;The Foundation for Building the Conservation Capacity of Community Ecology&lt;/style&gt;&lt;/title&gt;&lt;secondary-title&gt;&lt;style face="normal" font="default" size="100%"&gt;Frontiers in Marine Science&lt;/style&gt;&lt;/secondary-title&gt;&lt;/titles&gt;&lt;periodical&gt;&lt;full-title&gt;&lt;style f</w:instrText>
      </w:r>
      <w:r>
        <w:rPr>
          <w:sz w:val="24"/>
          <w:szCs w:val="24"/>
        </w:rPr>
        <w:instrText>ace="normal" font="default" size="100%"&gt;Frontiers in Marine Science&lt;/style&gt;&lt;/full-title&gt;&lt;/periodical&gt;&lt;pages&gt;&lt;style face="normal" font="default" size="100%"&gt;238&lt;/style&gt;&lt;/pages&gt;&lt;volume&gt;&lt;style face="normal" font="default" size="100%"&gt;6&lt;/style&gt;&lt;/volume&gt;&lt;dates&gt;</w:instrText>
      </w:r>
      <w:r>
        <w:rPr>
          <w:sz w:val="24"/>
          <w:szCs w:val="24"/>
        </w:rPr>
        <w:instrText>&lt;year&gt;&lt;style face="normal" font="default" size="100%"&gt;2019&lt;/style&gt;&lt;/year&gt;&lt;/dates&gt;&lt;isbn&gt;&lt;style face="normal" font="default" size="100%"&gt;2296-7745&lt;/style&gt;&lt;/isbn&gt;&lt;abstract&gt;&lt;style face="normal" font="default" size="100%"&gt;Ecology is a young discipline that need</w:instrText>
      </w:r>
      <w:r>
        <w:rPr>
          <w:sz w:val="24"/>
          <w:szCs w:val="24"/>
        </w:rPr>
        <w:instrText>s to develop into a predictive science to confront the challenges of human population pressures and habitat degradation. Basic ecology has disproportionately focused on undisturbed, charismatic ecosystems, species and academic questions, leaving gaps in it</w:instrText>
      </w:r>
      <w:r>
        <w:rPr>
          <w:sz w:val="24"/>
          <w:szCs w:val="24"/>
        </w:rPr>
        <w:instrText xml:space="preserve">s ability to inform the conservation and management of degraded, threatened ecosystems. Foundation species-dependent organisms have been studied at the expense of the habitat-forming species that build and maintain communities. We used cobble beaches as a </w:instrText>
      </w:r>
      <w:r>
        <w:rPr>
          <w:sz w:val="24"/>
          <w:szCs w:val="24"/>
        </w:rPr>
        <w:instrText>model system to discuss the consequences of this disparity on translational ecology. We suggest that the historic development of ecology has led to an academic discipline ill-suited for proactive conservation. We propose that the incorporation of foundatio</w:instrText>
      </w:r>
      <w:r>
        <w:rPr>
          <w:sz w:val="24"/>
          <w:szCs w:val="24"/>
        </w:rPr>
        <w:instrText>n species and a hierarchical organization theory, into the conceptual framework of ecology, will improve its predictive ability and successful application in conservation and the restoration of degraded ecosystems.&lt;/style&gt;&lt;/abstract&gt;&lt;work-type&gt;&lt;style face=</w:instrText>
      </w:r>
      <w:r>
        <w:rPr>
          <w:sz w:val="24"/>
          <w:szCs w:val="24"/>
        </w:rPr>
        <w:instrText>"normal" font="default" size="100%"&gt;10.3389/fmars.2019.00238&lt;/style&gt;&lt;/work-type&gt;&lt;urls&gt;&lt;related-urls&gt;&lt;url&gt;&lt;style face="normal" font="default" size="100%"&gt;https://www.frontiersin.org/article/10.3389/fmars.2019.00238&lt;/style&gt;&lt;/url&gt;&lt;/related-urls&gt;&lt;/urls&gt;&lt;/recor</w:instrText>
      </w:r>
      <w:r>
        <w:rPr>
          <w:sz w:val="24"/>
          <w:szCs w:val="24"/>
        </w:rPr>
        <w:instrText>d&gt;&lt;/Cite&gt;&lt;Cite  &gt;&lt;Author&gt;Ellison, Aaron M.&lt;/Author&gt;&lt;Year&gt;2019&lt;/Year&gt;&lt;Prefix&gt;&lt;/Prefix&gt;&lt;Suffix&gt;&lt;/Suffix&gt;&lt;Pages&gt;&lt;/Pages&gt;&lt;record&gt;&lt;database name="lit_2020.enl" path="/Volumes/zendata/tC/references/2020/lit_2020.enl"&gt;lit_2020.enl&lt;/database&gt;&lt;source-app name="EndN</w:instrText>
      </w:r>
      <w:r>
        <w:rPr>
          <w:sz w:val="24"/>
          <w:szCs w:val="24"/>
        </w:rPr>
        <w:instrText>ote" version="19.3"&gt;EndNote&lt;/source-app&gt;&lt;rec-number&gt;6812&lt;/rec-number&gt;&lt;foreign-keys&gt;&lt;key app="EN" db-id="zv9tw0t2n2xfdiet259x2tdh09prp29zrxsv"&gt;6812&lt;/key&gt;&lt;/foreign-keys&gt;&lt;ref-type name="Journal Article"&gt;17&lt;/ref-type&gt;&lt;contributors&gt;&lt;authors&gt;&lt;author&gt;&lt;style face=</w:instrText>
      </w:r>
      <w:r>
        <w:rPr>
          <w:sz w:val="24"/>
          <w:szCs w:val="24"/>
        </w:rPr>
        <w:instrText>"normal" font="default" size="100%"&gt;Ellison, Aaron M.&lt;/style&gt;&lt;/author&gt;&lt;/authors&gt;&lt;/contributors&gt;&lt;titles&gt;&lt;title&gt;&lt;style face="normal" font="default" size="100%"&gt;Foundation Species, Non-trophic Interactions, and the Value of Being Common&lt;/style&gt;&lt;/title&gt;&lt;second</w:instrText>
      </w:r>
      <w:r>
        <w:rPr>
          <w:sz w:val="24"/>
          <w:szCs w:val="24"/>
        </w:rPr>
        <w:instrText>ary-title&gt;&lt;style face="normal" font="default" size="100%"&gt;iScience&lt;/style&gt;&lt;/secondary-title&gt;&lt;/titles&gt;&lt;periodical&gt;&lt;full-title&gt;&lt;style face="normal" font="default" size="100%"&gt;iScience&lt;/style&gt;&lt;/full-title&gt;&lt;/periodical&gt;&lt;pages&gt;&lt;style face="normal" font="default</w:instrText>
      </w:r>
      <w:r>
        <w:rPr>
          <w:sz w:val="24"/>
          <w:szCs w:val="24"/>
        </w:rPr>
        <w:instrText>" size="100%"&gt;254-268&lt;/style&gt;&lt;/pages&gt;&lt;volume&gt;&lt;style face="normal" font="default" size="100%"&gt;13&lt;/style&gt;&lt;/volume&gt;&lt;keywords&gt;&lt;keyword&gt;&lt;style face="normal" font="default" size="100%"&gt;Global Change&lt;/style&gt;&lt;/keyword&gt;&lt;keyword&gt;&lt;style face="normal" font="default" s</w:instrText>
      </w:r>
      <w:r>
        <w:rPr>
          <w:sz w:val="24"/>
          <w:szCs w:val="24"/>
        </w:rPr>
        <w:instrText>ize="100%"&gt;Nature Conservation&lt;/style&gt;&lt;/keyword&gt;&lt;keyword&gt;&lt;style face="normal" font="default" size="100%"&gt;Ecology&lt;/style&gt;&lt;/keyword&gt;&lt;/keywords&gt;&lt;dates&gt;&lt;year&gt;&lt;style face="normal" font="default" size="100%"&gt;2019&lt;/style&gt;&lt;/year&gt;&lt;pub-dates&gt;&lt;date&gt;&lt;style face="norma</w:instrText>
      </w:r>
      <w:r>
        <w:rPr>
          <w:sz w:val="24"/>
          <w:szCs w:val="24"/>
        </w:rPr>
        <w:instrText>l" font="default" size="100%"&gt;2019/03/29/&lt;/style&gt;&lt;/date&gt;&lt;/pub-dates&gt;&lt;/dates&gt;&lt;isbn&gt;&lt;style face="normal" font="default" size="100%"&gt;2589-0042&lt;/style&gt;&lt;/isbn&gt;&lt;abstract&gt;&lt;style face="normal" font="default" size="100%"&gt;Foundation species define ecosystems, contro</w:instrText>
      </w:r>
      <w:r>
        <w:rPr>
          <w:sz w:val="24"/>
          <w:szCs w:val="24"/>
        </w:rPr>
        <w:instrText>l the biological diversity of associated species, modulate critical ecosystem processes, and often have important cultural values and resonance. This review summarizes current understanding of the characteristics and traits of foundation species and how to</w:instrText>
      </w:r>
      <w:r>
        <w:rPr>
          <w:sz w:val="24"/>
          <w:szCs w:val="24"/>
        </w:rPr>
        <w:instrText xml:space="preserve"> distinguish them from other “important” species in ecological systems (e.g., keystone, dominant, and core species); illustrates how analysis of the structure and function of ecological networks can be improved and enriched by explicit incorporation of fou</w:instrText>
      </w:r>
      <w:r>
        <w:rPr>
          <w:sz w:val="24"/>
          <w:szCs w:val="24"/>
        </w:rPr>
        <w:instrText>ndation species and their non-trophic interactions; discusses the importance of pro-active identification and management of foundation species as a cost-effective and efficient method of sustaining valuable ecosystem processes and services and securing pop</w:instrText>
      </w:r>
      <w:r>
        <w:rPr>
          <w:sz w:val="24"/>
          <w:szCs w:val="24"/>
        </w:rPr>
        <w:instrText>ulations of associated rare, threatened, or endangered species; and suggests broader engagement of citizen-scientists and non-specialists in the identification and study of foundation species and their biological and cultural values.&lt;/style&gt;&lt;/abstract&gt;&lt;url</w:instrText>
      </w:r>
      <w:r>
        <w:rPr>
          <w:sz w:val="24"/>
          <w:szCs w:val="24"/>
        </w:rPr>
        <w:instrText>s&gt;&lt;related-urls&gt;&lt;url&gt;&lt;style face="normal" font="default" size="100%"&gt;http://www.sciencedirect.com/science/article/pii/S2589004219300549&lt;/style&gt;&lt;/url&gt;&lt;/related-urls&gt;&lt;/urls&gt;&lt;electronic-resource-num&gt;&lt;style face="normal" font="default" size="100%"&gt;https://doi.</w:instrText>
      </w:r>
      <w:r>
        <w:rPr>
          <w:sz w:val="24"/>
          <w:szCs w:val="24"/>
        </w:rPr>
        <w:instrText>org/10.1016/j.isci.2019.02.020&lt;/style&gt;&lt;/electronic-resource-num&gt;&lt;/record&gt;&lt;/Cite&gt;&lt;Cite  &gt;&lt;Author&gt;O'Brien, Michael J.; Carbonell, Elisa P.; Losapio, Gianalberto; Schlüter, Philipp M.; Schöb, Christian&lt;/Author&gt;&lt;Year&gt;2020&lt;/Year&gt;&lt;Prefix&gt;&lt;/Prefix&gt;&lt;Suffix&gt;&lt;/Suffi</w:instrText>
      </w:r>
      <w:r>
        <w:rPr>
          <w:sz w:val="24"/>
          <w:szCs w:val="24"/>
        </w:rPr>
        <w:instrText>x&gt;&lt;Pages&gt;&lt;/Pages&gt;&lt;record&gt;&lt;database name="lit_2020.enl" path="/Volumes/zendata/tC/references/2020/lit_2020.enl"&gt;lit_2020.enl&lt;/database&gt;&lt;source-app name="EndNote" version="19.3"&gt;EndNote&lt;/source-app&gt;&lt;rec-number&gt;6823&lt;/rec-number&gt;&lt;foreign-keys&gt;&lt;key app="EN" db-</w:instrText>
      </w:r>
      <w:r>
        <w:rPr>
          <w:sz w:val="24"/>
          <w:szCs w:val="24"/>
        </w:rPr>
        <w:instrText>id="zv9tw0t2n2xfdiet259x2tdh09prp29zrxsv"&gt;6823&lt;/key&gt;&lt;/foreign-keys&gt;&lt;ref-type name="Journal Article"&gt;17&lt;/ref-type&gt;&lt;contributors&gt;&lt;authors&gt;&lt;author&gt;&lt;style face="normal" font="default" size="100%"&gt;O'Brien, Michael J.&lt;/style&gt;&lt;/author&gt;&lt;author&gt;&lt;style face="normal"</w:instrText>
      </w:r>
      <w:r>
        <w:rPr>
          <w:sz w:val="24"/>
          <w:szCs w:val="24"/>
        </w:rPr>
        <w:instrText xml:space="preserve"> font="default" size="100%"&gt;Carbonell, Elisa P.&lt;/style&gt;&lt;/author&gt;&lt;author&gt;&lt;style face="normal" font="default" size="100%"&gt;Losapio, Gianalberto&lt;/style&gt;&lt;/author&gt;&lt;author&gt;&lt;style face="normal" font="default" size="100%"&gt;Schlüter, Philipp M.&lt;/style&gt;&lt;/author&gt;&lt;autho</w:instrText>
      </w:r>
      <w:r>
        <w:rPr>
          <w:sz w:val="24"/>
          <w:szCs w:val="24"/>
        </w:rPr>
        <w:instrText>r&gt;&lt;style face="normal" font="default" size="100%"&gt;Schöb, Christian&lt;/style&gt;&lt;/author&gt;&lt;/authors&gt;&lt;/contributors&gt;&lt;titles&gt;&lt;title&gt;&lt;style face="normal" font="default" size="100%"&gt;Foundation species promote local adaptation and fine-scale distribution of herbaceous</w:instrText>
      </w:r>
      <w:r>
        <w:rPr>
          <w:sz w:val="24"/>
          <w:szCs w:val="24"/>
        </w:rPr>
        <w:instrText xml:space="preserve"> plants&lt;/style&gt;&lt;/title&gt;&lt;secondary-title&gt;&lt;style face="normal" font="default" size="100%"&gt;Journal of Ecology&lt;/style&gt;&lt;/secondary-title&gt;&lt;/titles&gt;&lt;periodical&gt;&lt;full-title&gt;&lt;style face="normal" font="default" size="100%"&gt;Journal of Ecology&lt;/style&gt;&lt;/full-title&gt;&lt;/pe</w:instrText>
      </w:r>
      <w:r>
        <w:rPr>
          <w:sz w:val="24"/>
          <w:szCs w:val="24"/>
        </w:rPr>
        <w:instrText>riodical&gt;&lt;pages&gt;&lt;style face="normal" font="default" size="100%"&gt;1-13&lt;/style&gt;&lt;/pages&gt;&lt;volume&gt;&lt;style face="normal" font="default" size="100%"&gt;12&lt;/style&gt;&lt;/volume&gt;&lt;keywords&gt;&lt;keyword&gt;&lt;style face="normal" font="default" size="100%"&gt;competition&lt;/style&gt;&lt;/keyword&gt;&lt;</w:instrText>
      </w:r>
      <w:r>
        <w:rPr>
          <w:sz w:val="24"/>
          <w:szCs w:val="24"/>
        </w:rPr>
        <w:instrText>keyword&gt;&lt;style face="normal" font="default" size="100%"&gt;drought tolerance&lt;/style&gt;&lt;/keyword&gt;&lt;keyword&gt;&lt;style face="normal" font="default" size="100%"&gt;evolutionary ecology&lt;/style&gt;&lt;/keyword&gt;&lt;keyword&gt;&lt;style face="normal" font="default" size="100%"&gt;facilitation&lt;</w:instrText>
      </w:r>
      <w:r>
        <w:rPr>
          <w:sz w:val="24"/>
          <w:szCs w:val="24"/>
        </w:rPr>
        <w:instrText>/style&gt;&lt;/keyword&gt;&lt;keyword&gt;&lt;style face="normal" font="default" size="100%"&gt;foundation species&lt;/style&gt;&lt;/keyword&gt;&lt;keyword&gt;&lt;style face="normal" font="default" size="100%"&gt;plant–plant interactions&lt;/style&gt;&lt;/keyword&gt;&lt;keyword&gt;&lt;style face="normal" font="default" si</w:instrText>
      </w:r>
      <w:r>
        <w:rPr>
          <w:sz w:val="24"/>
          <w:szCs w:val="24"/>
        </w:rPr>
        <w:instrText>ze="100%"&gt;trade-offs&lt;/style&gt;&lt;/keyword&gt;&lt;keyword&gt;&lt;style face="normal" font="default" size="100%"&gt;trait plasticity&lt;/style&gt;&lt;/keyword&gt;&lt;/keywords&gt;&lt;dates&gt;&lt;year&gt;&lt;style face="normal" font="default" size="100%"&gt;2020&lt;/style&gt;&lt;/year&gt;&lt;pub-dates&gt;&lt;date&gt;&lt;style face="normal</w:instrText>
      </w:r>
      <w:r>
        <w:rPr>
          <w:sz w:val="24"/>
          <w:szCs w:val="24"/>
        </w:rPr>
        <w:instrText>" font="default" size="100%"&gt;2020/07/02&lt;/style&gt;&lt;/date&gt;&lt;/pub-dates&gt;&lt;/dates&gt;&lt;isbn&gt;&lt;style face="normal" font="default" size="100%"&gt;0022-0477&lt;/style&gt;&lt;/isbn&gt;&lt;abstract&gt;&lt;style face="normal" font="default" size="100%"&gt;Abstract Interactions among neighbours can alt</w:instrText>
      </w:r>
      <w:r>
        <w:rPr>
          <w:sz w:val="24"/>
          <w:szCs w:val="24"/>
        </w:rPr>
        <w:instrText>er demography and traits of commingled species via adaptation or plasticity in phenotypic expression, and understanding these two mechanisms in diverse communities is important for determining the ecological and evolutionary consequences of plant?plant int</w:instrText>
      </w:r>
      <w:r>
        <w:rPr>
          <w:sz w:val="24"/>
          <w:szCs w:val="24"/>
        </w:rPr>
        <w:instrText>eractions. We reciprocally transplanted perennial species (Arenaria armerina and Festuca indigesta) among patches of two foundation shrub species and open ground to assess whether origin microsite (defined as the spatially distinct abiotic and biotic condi</w:instrText>
      </w:r>
      <w:r>
        <w:rPr>
          <w:sz w:val="24"/>
          <w:szCs w:val="24"/>
        </w:rPr>
        <w:instrText>tions associated with the two shrubs and open ground) determines germination, recruitment and growth that, in turn, promotes fine-scale distribution of species among microsites. In addition, we tested the effect of origin microsite on traits, competitive a</w:instrText>
      </w:r>
      <w:r>
        <w:rPr>
          <w:sz w:val="24"/>
          <w:szCs w:val="24"/>
        </w:rPr>
        <w:instrText>bility, drought tolerance and outlier loci to assess whether origin microsite conditions drove differences in traits, strategies and adaptive loci. Germination was consistently greater for seeds planted back into their origin microsite relative to seeds so</w:instrText>
      </w:r>
      <w:r>
        <w:rPr>
          <w:sz w:val="24"/>
          <w:szCs w:val="24"/>
        </w:rPr>
        <w:instrText>urced from foreign microsites, although this effect was weakened for recruitment. Plant growth was best in open sites regardless of origin microsite. In the greenhouse, A. armerina had conserved traits within origin microsite but distinct trait values amon</w:instrText>
      </w:r>
      <w:r>
        <w:rPr>
          <w:sz w:val="24"/>
          <w:szCs w:val="24"/>
        </w:rPr>
        <w:instrText>g origins, specifically plants from the most productive microsite (e.g. sufficient light, high nutrients and improved water availability) had distinct trait values. Festuca indigesta had conserved trait responses among microsites while within microsite, in</w:instrText>
      </w:r>
      <w:r>
        <w:rPr>
          <w:sz w:val="24"/>
          <w:szCs w:val="24"/>
        </w:rPr>
        <w:instrText>dividuals had significant trait plasticity to different environmental conditions. The combined field and greenhouse results suggest that fine-scale distributions are supported by local adaptation among microsites of A. armerina and phenotypic plasticity of</w:instrText>
      </w:r>
      <w:r>
        <w:rPr>
          <w:sz w:val="24"/>
          <w:szCs w:val="24"/>
        </w:rPr>
        <w:instrText xml:space="preserve"> F. indigesta. Synthesis. Adaptation or plasticity in phenotypic expression has different implications for demographic rate and persistence of species in changing environments. Local adaptation to neighbours suggests that reductions in foundation species d</w:instrText>
      </w:r>
      <w:r>
        <w:rPr>
          <w:sz w:val="24"/>
          <w:szCs w:val="24"/>
        </w:rPr>
        <w:instrText>iversity could concomitantly lead to reduced genetic diversity of commingled species while a plastic response indicates a more robust and broad response to changing climatic and biotic conditions.&lt;/style&gt;&lt;/abstract&gt;&lt;urls&gt;&lt;related-urls&gt;&lt;url&gt;&lt;style face="nor</w:instrText>
      </w:r>
      <w:r>
        <w:rPr>
          <w:sz w:val="24"/>
          <w:szCs w:val="24"/>
        </w:rPr>
        <w:instrText>mal" font="default" size="100%"&gt;https://doi.org/10.1111/1365-2745.13461&lt;/style&gt;&lt;/url&gt;&lt;/related-urls&gt;&lt;/urls&gt;&lt;electronic-resource-num&gt;&lt;style face="normal" font="default" size="100%"&gt;10.1111/1365-2745.13461&lt;/style&gt;&lt;/electronic-resource-num&gt;&lt;access-date&gt;&lt;style</w:instrText>
      </w:r>
      <w:r>
        <w:rPr>
          <w:sz w:val="24"/>
          <w:szCs w:val="24"/>
        </w:rPr>
        <w:instrText xml:space="preserve"> face="normal" font="default" size="100%"&gt;2020/08/24&lt;/style&gt;&lt;/access-date&gt;&lt;/record&gt;&lt;/Cite&gt;&lt;/EndNote&gt;</w:instrText>
      </w:r>
      <w:r>
        <w:rPr>
          <w:sz w:val="24"/>
          <w:szCs w:val="24"/>
        </w:rPr>
        <w:fldChar w:fldCharType="separate"/>
      </w:r>
      <w:r>
        <w:rPr>
          <w:sz w:val="24"/>
          <w:szCs w:val="24"/>
        </w:rPr>
        <w:t>(Crotty et al., 2019; Ellison, 2019; O'Brien et al., 2020)</w:t>
      </w:r>
      <w:r>
        <w:rPr>
          <w:sz w:val="24"/>
          <w:szCs w:val="24"/>
        </w:rPr>
        <w:fldChar w:fldCharType="end"/>
      </w:r>
      <w:r>
        <w:rPr>
          <w:sz w:val="24"/>
          <w:szCs w:val="24"/>
        </w:rPr>
        <w:t xml:space="preserve">.  </w:t>
      </w:r>
      <w:del w:id="45" w:author="Alex Filazzola" w:date="2020-10-01T14:20:00Z">
        <w:r w:rsidDel="006403AE">
          <w:rPr>
            <w:sz w:val="24"/>
            <w:szCs w:val="24"/>
          </w:rPr>
          <w:delText>Nonetheless</w:delText>
        </w:r>
      </w:del>
      <w:ins w:id="46" w:author="Alex Filazzola" w:date="2020-10-01T14:20:00Z">
        <w:r w:rsidR="006403AE">
          <w:rPr>
            <w:sz w:val="24"/>
            <w:szCs w:val="24"/>
          </w:rPr>
          <w:t>However</w:t>
        </w:r>
      </w:ins>
      <w:r>
        <w:rPr>
          <w:sz w:val="24"/>
          <w:szCs w:val="24"/>
        </w:rPr>
        <w:t>, a</w:t>
      </w:r>
      <w:r>
        <w:rPr>
          <w:sz w:val="24"/>
          <w:szCs w:val="24"/>
        </w:rPr>
        <w:t xml:space="preserve"> collective assessment of the relative frequency that facilitation between pla</w:t>
      </w:r>
      <w:r>
        <w:rPr>
          <w:sz w:val="24"/>
          <w:szCs w:val="24"/>
        </w:rPr>
        <w:t xml:space="preserve">nts enhances </w:t>
      </w:r>
      <w:del w:id="47" w:author="Alex Filazzola" w:date="2020-10-01T14:20:00Z">
        <w:r w:rsidDel="006403AE">
          <w:rPr>
            <w:sz w:val="24"/>
            <w:szCs w:val="24"/>
          </w:rPr>
          <w:delText xml:space="preserve">varied measures of </w:delText>
        </w:r>
      </w:del>
      <w:r>
        <w:rPr>
          <w:sz w:val="24"/>
          <w:szCs w:val="24"/>
        </w:rPr>
        <w:t xml:space="preserve">diversity are relatively sparse </w:t>
      </w:r>
      <w:r>
        <w:rPr>
          <w:sz w:val="24"/>
          <w:szCs w:val="24"/>
        </w:rPr>
        <w:fldChar w:fldCharType="begin"/>
      </w:r>
      <w:r>
        <w:rPr>
          <w:sz w:val="24"/>
          <w:szCs w:val="24"/>
        </w:rPr>
        <w:instrText xml:space="preserve"> ADDIN EN.CITE &lt;EndNote&gt;&lt;Cite  &gt;&lt;Author&gt;Flores, J.; Jurado, E.&lt;/Author&gt;&lt;Year&gt;2003&lt;/Year&gt;&lt;RecNum&gt;1298&lt;/RecNum&gt;&lt;Prefix&gt;&lt;/Prefix&gt;&lt;Suffix&gt;&lt;/Suffix&gt;&lt;Pages&gt;&lt;/Pages&gt;&lt;DisplayText&gt;(Flores &amp; Jurado, 200</w:instrText>
      </w:r>
      <w:r>
        <w:rPr>
          <w:sz w:val="24"/>
          <w:szCs w:val="24"/>
        </w:rPr>
        <w:instrText>3; He et al., 2013)&lt;/DisplayText&gt;&lt;record&gt;&lt;database name="lit_2020.enl" path="/Volumes/zendata/tC/references/2020/lit_2020.enl"&gt;lit_2020.enl&lt;/database&gt;&lt;source-app name="EndNote" version="19.3"&gt;EndNote&lt;/source-app&gt;&lt;rec-number&gt;1298&lt;/rec-number&gt;&lt;foreign-keys&gt;&lt;</w:instrText>
      </w:r>
      <w:r>
        <w:rPr>
          <w:sz w:val="24"/>
          <w:szCs w:val="24"/>
        </w:rPr>
        <w:instrText>key app="EN" db-id="zv9tw0t2n2xfdiet259x2tdh09prp29zrxsv"&gt;1298&lt;/key&gt;&lt;/foreign-keys&gt;&lt;ref-type name="Journal Article"&gt;17&lt;/ref-type&gt;&lt;contributors&gt;&lt;authors&gt;&lt;author&gt;&lt;style face="normal" font="default" size="100%"&gt;Flores, J.&lt;/style&gt;&lt;/author&gt;&lt;author&gt;&lt;style face="</w:instrText>
      </w:r>
      <w:r>
        <w:rPr>
          <w:sz w:val="24"/>
          <w:szCs w:val="24"/>
        </w:rPr>
        <w:instrText>normal" font="default" size="100%"&gt;Jurado, E.&lt;/style&gt;&lt;/author&gt;&lt;/authors&gt;&lt;/contributors&gt;&lt;titles&gt;&lt;title&gt;&lt;style face="normal" font="default" size="100%"&gt;Are nurse-protege interactions more common among plants from arid environments?&lt;/style&gt;&lt;/title&gt;&lt;secondary-</w:instrText>
      </w:r>
      <w:r>
        <w:rPr>
          <w:sz w:val="24"/>
          <w:szCs w:val="24"/>
        </w:rPr>
        <w:instrText>title&gt;&lt;style face="normal" font="default" size="100%"&gt;Journal of Vegetation Science&lt;/style&gt;&lt;/secondary-title&gt;&lt;/titles&gt;&lt;periodical&gt;&lt;full-title&gt;&lt;style face="normal" font="default" size="100%"&gt;Journal of Vegetation Science&lt;/style&gt;&lt;/full-title&gt;&lt;/periodical&gt;&lt;pa</w:instrText>
      </w:r>
      <w:r>
        <w:rPr>
          <w:sz w:val="24"/>
          <w:szCs w:val="24"/>
        </w:rPr>
        <w:instrText xml:space="preserve">ges&gt;&lt;style face="normal" font="default" size="100%"&gt;911-916&lt;/style&gt;&lt;/pages&gt;&lt;volume&gt;&lt;style face="normal" font="default" size="100%"&gt;14&lt;/style&gt;&lt;/volume&gt;&lt;keywords&gt;&lt;keyword&gt;&lt;style face="normal" font="default" size="100%"&gt;interactions meta-analysis without the </w:instrText>
      </w:r>
      <w:r>
        <w:rPr>
          <w:sz w:val="24"/>
          <w:szCs w:val="24"/>
        </w:rPr>
        <w:instrText xml:space="preserve">effect sizes, stress gradient hypothesis, nurse plant, s-g,&lt;/style&gt;&lt;/keyword&gt;&lt;/keywords&gt;&lt;dates&gt;&lt;year&gt;&lt;style face="normal" font="default" size="100%"&gt;2003&lt;/style&gt;&lt;/year&gt;&lt;/dates&gt;&lt;notes&gt;&lt;style face="normal" font="default" size="100%"&gt;interesting little paper </w:instrText>
      </w:r>
      <w:r>
        <w:rPr>
          <w:sz w:val="24"/>
          <w:szCs w:val="24"/>
        </w:rPr>
        <w:instrText>that is a survey of the literature without effect sizes, very cool. too bad they did not do effect sizes. some very cool stats to be done with this data set. including map out the frequency of the data they report by MAP, PDSI, mortality, etc... and see if</w:instrText>
      </w:r>
      <w:r>
        <w:rPr>
          <w:sz w:val="24"/>
          <w:szCs w:val="24"/>
        </w:rPr>
        <w:instrText xml:space="preserve"> there is a large pattern.&lt;/style&gt;&lt;/notes&gt;&lt;urls&gt;&lt;/urls&gt;&lt;/record&gt;&lt;/Cite&gt;&lt;Cite  &gt;&lt;Author&gt;He, Qiang; Bertness, Mark D.; Altieri, Andrew H.&lt;/Author&gt;&lt;Year&gt;2013&lt;/Year&gt;&lt;RecNum&gt;2230&lt;/RecNum&gt;&lt;Prefix&gt;&lt;/Prefix&gt;&lt;Suffix&gt;&lt;/Suffix&gt;&lt;Pages&gt;&lt;/Pages&gt;&lt;record&gt;&lt;database name="l</w:instrText>
      </w:r>
      <w:r>
        <w:rPr>
          <w:sz w:val="24"/>
          <w:szCs w:val="24"/>
        </w:rPr>
        <w:instrText>it_2020.enl" path="/Volumes/zendata/tC/references/2020/lit_2020.enl"&gt;lit_2020.enl&lt;/database&gt;&lt;source-app name="EndNote" version="19.3"&gt;EndNote&lt;/source-app&gt;&lt;rec-number&gt;2230&lt;/rec-number&gt;&lt;foreign-keys&gt;&lt;key app="EN" db-id="zv9tw0t2n2xfdiet259x2tdh09prp29zrxsv"&gt;</w:instrText>
      </w:r>
      <w:r>
        <w:rPr>
          <w:sz w:val="24"/>
          <w:szCs w:val="24"/>
        </w:rPr>
        <w:instrText>2230&lt;/key&gt;&lt;/foreign-keys&gt;&lt;ref-type name="Journal Article"&gt;17&lt;/ref-type&gt;&lt;contributors&gt;&lt;authors&gt;&lt;author&gt;&lt;style face="normal" font="default" size="100%"&gt;He, Qiang&lt;/style&gt;&lt;/author&gt;&lt;author&gt;&lt;style face="normal" font="default" size="100%"&gt;Bertness, Mark D.&lt;/style</w:instrText>
      </w:r>
      <w:r>
        <w:rPr>
          <w:sz w:val="24"/>
          <w:szCs w:val="24"/>
        </w:rPr>
        <w:instrText>&gt;&lt;/author&gt;&lt;author&gt;&lt;style face="normal" font="default" size="100%"&gt;Altieri, Andrew H.&lt;/style&gt;&lt;/author&gt;&lt;/authors&gt;&lt;/contributors&gt;&lt;titles&gt;&lt;title&gt;&lt;style face="normal" font="default" size="100%"&gt;Global shifts towards positive species interactions with increasing</w:instrText>
      </w:r>
      <w:r>
        <w:rPr>
          <w:sz w:val="24"/>
          <w:szCs w:val="24"/>
        </w:rPr>
        <w:instrText xml:space="preserve"> environmental stress&lt;/style&gt;&lt;/title&gt;&lt;secondary-title&gt;&lt;style face="normal" font="default" size="100%"&gt;Ecology Letters&lt;/style&gt;&lt;/secondary-title&gt;&lt;/titles&gt;&lt;periodical&gt;&lt;full-title&gt;&lt;style face="normal" font="default" size="100%"&gt;Ecology Letters&lt;/style&gt;&lt;/full-ti</w:instrText>
      </w:r>
      <w:r>
        <w:rPr>
          <w:sz w:val="24"/>
          <w:szCs w:val="24"/>
        </w:rPr>
        <w:instrText>tle&gt;&lt;/periodical&gt;&lt;pages&gt;&lt;style face="normal" font="default" size="100%"&gt;695-706&lt;/style&gt;&lt;/pages&gt;&lt;volume&gt;&lt;style face="normal" font="default" size="100%"&gt;16&lt;/style&gt;&lt;/volume&gt;&lt;number&gt;&lt;style face="normal" font="default" size="100%"&gt;5&lt;/style&gt;&lt;/number&gt;&lt;keywords&gt;&lt;k</w:instrText>
      </w:r>
      <w:r>
        <w:rPr>
          <w:sz w:val="24"/>
          <w:szCs w:val="24"/>
        </w:rPr>
        <w:instrText>eyword&gt;&lt;style face="normal" font="default" size="100%"&gt;interactions Biotic interactions&lt;/style&gt;&lt;/keyword&gt;&lt;keyword&gt;&lt;style face="normal" font="default" size="100%"&gt;community ecology&lt;/style&gt;&lt;/keyword&gt;&lt;keyword&gt;&lt;style face="normal" font="default" size="100%"&gt;ec</w:instrText>
      </w:r>
      <w:r>
        <w:rPr>
          <w:sz w:val="24"/>
          <w:szCs w:val="24"/>
        </w:rPr>
        <w:instrText>osystems and climates&lt;/style&gt;&lt;/keyword&gt;&lt;keyword&gt;&lt;style face="normal" font="default" size="100%"&gt;environmental stress&lt;/style&gt;&lt;/keyword&gt;&lt;keyword&gt;&lt;style face="normal" font="default" size="100%"&gt;facilitation&lt;/style&gt;&lt;/keyword&gt;&lt;keyword&gt;&lt;style face="normal" font=</w:instrText>
      </w:r>
      <w:r>
        <w:rPr>
          <w:sz w:val="24"/>
          <w:szCs w:val="24"/>
        </w:rPr>
        <w:instrText>"default" size="100%"&gt;invasive species&lt;/style&gt;&lt;/keyword&gt;&lt;keyword&gt;&lt;style face="normal" font="default" size="100%"&gt;meta-analysis&lt;/style&gt;&lt;/keyword&gt;&lt;keyword&gt;&lt;style face="normal" font="default" size="100%"&gt;plant traits&lt;/style&gt;&lt;/keyword&gt;&lt;keyword&gt;&lt;style face="nor</w:instrText>
      </w:r>
      <w:r>
        <w:rPr>
          <w:sz w:val="24"/>
          <w:szCs w:val="24"/>
        </w:rPr>
        <w:instrText>mal" font="default" size="100%"&gt;the stress-gradient hypothesis&lt;/style&gt;&lt;/keyword&gt;&lt;/keywords&gt;&lt;dates&gt;&lt;year&gt;&lt;style face="normal" font="default" size="100%"&gt;2013&lt;/style&gt;&lt;/year&gt;&lt;/dates&gt;&lt;isbn&gt;&lt;style face="normal" font="default" size="100%"&gt;1461-0248&lt;/style&gt;&lt;/isbn</w:instrText>
      </w:r>
      <w:r>
        <w:rPr>
          <w:sz w:val="24"/>
          <w:szCs w:val="24"/>
        </w:rPr>
        <w:instrText xml:space="preserve">&gt;&lt;abstract&gt;&lt;style face="normal" font="default" size="100%"&gt;The study of positive species interactions is a rapidly evolving field in ecology. Despite decades of research, controversy has emerged as to whether positive and negative interactions predictably </w:instrText>
      </w:r>
      <w:r>
        <w:rPr>
          <w:sz w:val="24"/>
          <w:szCs w:val="24"/>
        </w:rPr>
        <w:instrText>shift with increasing environmental stress as hypothesised by the stress-gradient hypothesis (SGH). Here, we provide a synthesis of 727 tests of the SGH in plant communities across the globe to examine its generality across a variety of ecological factors.</w:instrText>
      </w:r>
      <w:r>
        <w:rPr>
          <w:sz w:val="24"/>
          <w:szCs w:val="24"/>
        </w:rPr>
        <w:instrText xml:space="preserve"> Our results show that plant interactions change with stress through an outright shift to facilitation (survival) or a reduction in competition (growth and reproduction). In a limited number of cases, plant interactions do not respond to stress, but they n</w:instrText>
      </w:r>
      <w:r>
        <w:rPr>
          <w:sz w:val="24"/>
          <w:szCs w:val="24"/>
        </w:rPr>
        <w:instrText>ever shift towards competition with stress. These findings are consistent across stress types, plant growth forms, life histories, origins (invasive vs. native), climates, ecosystems and methodologies, though the magnitude of the shifts towards facilitatio</w:instrText>
      </w:r>
      <w:r>
        <w:rPr>
          <w:sz w:val="24"/>
          <w:szCs w:val="24"/>
        </w:rPr>
        <w:instrText>n with stress is dependent on these factors. We suggest that future studies should employ standardised definitions and protocols to test the SGH, take a multi-factorial approach that considers variables such as plant traits in addition to stress, and apply</w:instrText>
      </w:r>
      <w:r>
        <w:rPr>
          <w:sz w:val="24"/>
          <w:szCs w:val="24"/>
        </w:rPr>
        <w:instrText xml:space="preserve"> the SGH to better understand how species and communities will respond to environmental change.&lt;/style&gt;&lt;/abstract&gt;&lt;urls&gt;&lt;related-urls&gt;&lt;url&gt;&lt;style face="normal" font="default" size="100%"&gt;http://dx.doi.org/10.1111/ele.12080&lt;/style&gt;&lt;/url&gt;&lt;/related-urls&gt;&lt;/url</w:instrText>
      </w:r>
      <w:r>
        <w:rPr>
          <w:sz w:val="24"/>
          <w:szCs w:val="24"/>
        </w:rPr>
        <w:instrText>s&gt;&lt;electronic-resource-num&gt;&lt;style face="normal" font="default" size="100%"&gt;10.1111/ele.12080&lt;/style&gt;&lt;/electronic-resource-num&gt;&lt;/record&gt;&lt;/Cite&gt;&lt;/EndNote&gt;</w:instrText>
      </w:r>
      <w:r>
        <w:rPr>
          <w:sz w:val="24"/>
          <w:szCs w:val="24"/>
        </w:rPr>
        <w:fldChar w:fldCharType="separate"/>
      </w:r>
      <w:r>
        <w:rPr>
          <w:sz w:val="24"/>
          <w:szCs w:val="24"/>
          <w:lang w:val="pt-PT"/>
        </w:rPr>
        <w:t>(Flores &amp; Jurado, 2003; He et al., 2013)</w:t>
      </w:r>
      <w:r>
        <w:rPr>
          <w:sz w:val="24"/>
          <w:szCs w:val="24"/>
        </w:rPr>
        <w:fldChar w:fldCharType="end"/>
      </w:r>
      <w:r>
        <w:rPr>
          <w:sz w:val="24"/>
          <w:szCs w:val="24"/>
        </w:rPr>
        <w:t xml:space="preserve">.  Furthermore, it is not uncommon in ecology for a variable </w:t>
      </w:r>
      <w:r>
        <w:rPr>
          <w:sz w:val="24"/>
          <w:szCs w:val="24"/>
        </w:rPr>
        <w:t xml:space="preserve">used as a response to be applied as a </w:t>
      </w:r>
      <w:r>
        <w:rPr>
          <w:sz w:val="24"/>
          <w:szCs w:val="24"/>
        </w:rPr>
        <w:lastRenderedPageBreak/>
        <w:t xml:space="preserve">mediator of outcomes in other models particularly in applied contexts </w:t>
      </w:r>
      <w:r>
        <w:rPr>
          <w:sz w:val="24"/>
          <w:szCs w:val="24"/>
        </w:rPr>
        <w:fldChar w:fldCharType="begin"/>
      </w:r>
      <w:r>
        <w:rPr>
          <w:sz w:val="24"/>
          <w:szCs w:val="24"/>
        </w:rPr>
        <w:instrText xml:space="preserve"> ADDIN EN.CITE &lt;EndNote&gt;&lt;Cite  &gt;&lt;Author&gt;Evans, Matthew R.; Norris, Ken J.; Benton, Tim G.&lt;/Author&gt;&lt;Year&gt;2012&lt;/Year&gt;&lt;RecNum&gt;6922&lt;/RecNum&gt;&lt;Prefix&gt;&lt;/Pr</w:instrText>
      </w:r>
      <w:r>
        <w:rPr>
          <w:sz w:val="24"/>
          <w:szCs w:val="24"/>
        </w:rPr>
        <w:instrText>efix&gt;&lt;Suffix&gt;&lt;/Suffix&gt;&lt;Pages&gt;&lt;/Pages&gt;&lt;DisplayText&gt;(Evans et al., 2012; Pennekamp et al., 2017)&lt;/DisplayText&gt;&lt;record&gt;&lt;database name="lit_2020.enl" path="/Volumes/zendata/tC/references/2020/lit_2020.enl"&gt;lit_2020.enl&lt;/database&gt;&lt;source-app name="EndNote" vers</w:instrText>
      </w:r>
      <w:r>
        <w:rPr>
          <w:sz w:val="24"/>
          <w:szCs w:val="24"/>
        </w:rPr>
        <w:instrText xml:space="preserve">ion="19.3"&gt;EndNote&lt;/source-app&gt;&lt;rec-number&gt;6922&lt;/rec-number&gt;&lt;foreign-keys&gt;&lt;key app="EN" db-id="zv9tw0t2n2xfdiet259x2tdh09prp29zrxsv"&gt;6922&lt;/key&gt;&lt;/foreign-keys&gt;&lt;ref-type name="Journal Article"&gt;17&lt;/ref-type&gt;&lt;contributors&gt;&lt;authors&gt;&lt;author&gt;&lt;style face="normal" </w:instrText>
      </w:r>
      <w:r>
        <w:rPr>
          <w:sz w:val="24"/>
          <w:szCs w:val="24"/>
        </w:rPr>
        <w:instrText>font="default" size="100%"&gt;Evans, Matthew R.&lt;/style&gt;&lt;/author&gt;&lt;author&gt;&lt;style face="normal" font="default" size="100%"&gt;Norris, Ken J.&lt;/style&gt;&lt;/author&gt;&lt;author&gt;&lt;style face="normal" font="default" size="100%"&gt;Benton, Tim G.&lt;/style&gt;&lt;/author&gt;&lt;/authors&gt;&lt;/contribut</w:instrText>
      </w:r>
      <w:r>
        <w:rPr>
          <w:sz w:val="24"/>
          <w:szCs w:val="24"/>
        </w:rPr>
        <w:instrText>ors&gt;&lt;titles&gt;&lt;title&gt;&lt;style face="normal" font="default" size="100%"&gt;Predictive ecology: systems approaches&lt;/style&gt;&lt;/title&gt;&lt;secondary-title&gt;&lt;style face="normal" font="default" size="100%"&gt;Philosophical transactions of the Royal Society of London. Series B, B</w:instrText>
      </w:r>
      <w:r>
        <w:rPr>
          <w:sz w:val="24"/>
          <w:szCs w:val="24"/>
        </w:rPr>
        <w:instrText>iological sciences&lt;/style&gt;&lt;/secondary-title&gt;&lt;alt-title&gt;&lt;style face="normal" font="default" size="100%"&gt;Philos Trans R Soc Lond B Biol Sci&lt;/style&gt;&lt;/alt-title&gt;&lt;/titles&gt;&lt;periodical&gt;&lt;full-title&gt;&lt;style face="normal" font="default" size="100%"&gt;Philosophical tran</w:instrText>
      </w:r>
      <w:r>
        <w:rPr>
          <w:sz w:val="24"/>
          <w:szCs w:val="24"/>
        </w:rPr>
        <w:instrText>sactions of the Royal Society of London. Series B, Biological sciences&lt;/style&gt;&lt;/full-title&gt;&lt;abbr-1&gt;&lt;style face="normal" font="default" size="100%"&gt;Philos Trans R Soc Lond B Biol Sci&lt;/style&gt;&lt;/abbr-1&gt;&lt;/periodical&gt;&lt;alt-periodical&gt;&lt;full-title&gt;&lt;style face="norm</w:instrText>
      </w:r>
      <w:r>
        <w:rPr>
          <w:sz w:val="24"/>
          <w:szCs w:val="24"/>
        </w:rPr>
        <w:instrText>al" font="default" size="100%"&gt;Philosophical transactions of the Royal Society of London. Series B, Biological sciences&lt;/style&gt;&lt;/full-title&gt;&lt;abbr-1&gt;&lt;style face="normal" font="default" size="100%"&gt;Philos Trans R Soc Lond B Biol Sci&lt;/style&gt;&lt;/abbr-1&gt;&lt;/alt-per</w:instrText>
      </w:r>
      <w:r>
        <w:rPr>
          <w:sz w:val="24"/>
          <w:szCs w:val="24"/>
        </w:rPr>
        <w:instrText>iodical&gt;&lt;pages&gt;&lt;style face="normal" font="default" size="100%"&gt;163-169&lt;/style&gt;&lt;/pages&gt;&lt;volume&gt;&lt;style face="normal" font="default" size="100%"&gt;367&lt;/style&gt;&lt;/volume&gt;&lt;number&gt;&lt;style face="normal" font="default" size="100%"&gt;1586&lt;/style&gt;&lt;/number&gt;&lt;keywords&gt;&lt;keywor</w:instrText>
      </w:r>
      <w:r>
        <w:rPr>
          <w:sz w:val="24"/>
          <w:szCs w:val="24"/>
        </w:rPr>
        <w:instrText>d&gt;&lt;style face="normal" font="default" size="100%"&gt;*Climate Change&lt;/style&gt;&lt;/keyword&gt;&lt;keyword&gt;&lt;style face="normal" font="default" size="100%"&gt;*Ecosystem&lt;/style&gt;&lt;/keyword&gt;&lt;keyword&gt;&lt;style face="normal" font="default" size="100%"&gt;Forecasting/methods&lt;/style&gt;&lt;/ke</w:instrText>
      </w:r>
      <w:r>
        <w:rPr>
          <w:sz w:val="24"/>
          <w:szCs w:val="24"/>
        </w:rPr>
        <w:instrText>yword&gt;&lt;keyword&gt;&lt;style face="normal" font="default" size="100%"&gt;*Models, Theoretical&lt;/style&gt;&lt;/keyword&gt;&lt;/keywords&gt;&lt;dates&gt;&lt;year&gt;&lt;style face="normal" font="default" size="100%"&gt;2012&lt;/style&gt;&lt;/year&gt;&lt;/dates&gt;&lt;publisher&gt;&lt;style face="normal" font="default" size="100</w:instrText>
      </w:r>
      <w:r>
        <w:rPr>
          <w:sz w:val="24"/>
          <w:szCs w:val="24"/>
        </w:rPr>
        <w:instrText>%"&gt;The Royal Society&lt;/style&gt;&lt;/publisher&gt;&lt;isbn&gt;&lt;style face="normal" font="default" size="100%"&gt;1471-2970 0962-8436&lt;/style&gt;&lt;/isbn&gt;&lt;accession-num&gt;&lt;style face="normal" font="default" size="100%"&gt;22144379&lt;/style&gt;&lt;/accession-num&gt;&lt;abstract&gt;&lt;style face="normal" fo</w:instrText>
      </w:r>
      <w:r>
        <w:rPr>
          <w:sz w:val="24"/>
          <w:szCs w:val="24"/>
        </w:rPr>
        <w:instrText>nt="default" size="100%"&gt;The world is experiencing significant, largely anthropogenically induced, environmental change. This will impact on the biological world and we need to be able to forecast its effects. In order to produce such forecasts, ecology ne</w:instrText>
      </w:r>
      <w:r>
        <w:rPr>
          <w:sz w:val="24"/>
          <w:szCs w:val="24"/>
        </w:rPr>
        <w:instrText>eds to become more predictive--to develop the ability to understand how ecological systems will behave in future, changed, conditions. Further development of process-based models is required to allow such predictions to be made. Critical to the development</w:instrText>
      </w:r>
      <w:r>
        <w:rPr>
          <w:sz w:val="24"/>
          <w:szCs w:val="24"/>
        </w:rPr>
        <w:instrText xml:space="preserve"> of such models will be achieving a balance between the brute-force approach that naively attempts to include everything, and over simplification that throws out important heterogeneities at various levels. Central to this will be the recognition that indi</w:instrText>
      </w:r>
      <w:r>
        <w:rPr>
          <w:sz w:val="24"/>
          <w:szCs w:val="24"/>
        </w:rPr>
        <w:instrText>viduals are the elementary particles of all ecological systems. As such it will be necessary to understand the effect of evolution on ecological systems, particularly when exposed to environmental change. However, insights from evolutionary biology will he</w:instrText>
      </w:r>
      <w:r>
        <w:rPr>
          <w:sz w:val="24"/>
          <w:szCs w:val="24"/>
        </w:rPr>
        <w:instrText>lp the development of models even when data may be sparse. Process-based models are more common, and are used for forecasting, in other disciplines, e.g. climatology and molecular systems biology. Tools and techniques developed in these endeavours can be a</w:instrText>
      </w:r>
      <w:r>
        <w:rPr>
          <w:sz w:val="24"/>
          <w:szCs w:val="24"/>
        </w:rPr>
        <w:instrText>ppropriated into ecological modelling, but it will also be necessary to develop the science of ecoinformatics along with approaches specific to ecological problems. The impetus for this effort should come from the demand coming from society to understand t</w:instrText>
      </w:r>
      <w:r>
        <w:rPr>
          <w:sz w:val="24"/>
          <w:szCs w:val="24"/>
        </w:rPr>
        <w:instrText>he effects of environmental change on the world and what might be performed to mitigate or adapt to them.&lt;/style&gt;&lt;/abstract&gt;&lt;notes&gt;&lt;style face="normal" font="default" size="100%"&gt;22144379[pmid] PMC3223810[pmcid] 367/1586/163[PII]&lt;/style&gt;&lt;/notes&gt;&lt;urls&gt;&lt;rela</w:instrText>
      </w:r>
      <w:r>
        <w:rPr>
          <w:sz w:val="24"/>
          <w:szCs w:val="24"/>
        </w:rPr>
        <w:instrText>ted-urls&gt;&lt;url&gt;&lt;style face="normal" font="default" size="100%"&gt;https://pubmed.ncbi.nlm.nih.gov/22144379&lt;/style&gt;&lt;/url&gt;&lt;url&gt;&lt;style face="normal" font="default" size="100%"&gt;https://www.ncbi.nlm.nih.gov/pmc/articles/PMC3223810/&lt;/style&gt;&lt;/url&gt;&lt;/related-urls&gt;&lt;/url</w:instrText>
      </w:r>
      <w:r>
        <w:rPr>
          <w:sz w:val="24"/>
          <w:szCs w:val="24"/>
        </w:rPr>
        <w:instrText>s&gt;&lt;electronic-resource-num&gt;&lt;style face="normal" font="default" size="100%"&gt;10.1098/rstb.2011.0191&lt;/style&gt;&lt;/electronic-resource-num&gt;&lt;remote-database-name&gt;&lt;style face="normal" font="default" size="100%"&gt;PubMed&lt;/style&gt;&lt;/remote-database-name&gt;&lt;language&gt;&lt;style f</w:instrText>
      </w:r>
      <w:r>
        <w:rPr>
          <w:sz w:val="24"/>
          <w:szCs w:val="24"/>
        </w:rPr>
        <w:instrText>ace="normal" font="default" size="100%"&gt;eng&lt;/style&gt;&lt;/language&gt;&lt;/record&gt;&lt;/Cite&gt;&lt;Cite  &gt;&lt;Author&gt;Pennekamp, Frank; Adamson, Matthew W.; Petchey, Owen L.; Poggiale, Jean-Christophe; Aguiar, Maíra; Kooi, Bob W.; Botkin, Daniel B.; DeAngelis, Donald L.&lt;/Author&gt;&lt;</w:instrText>
      </w:r>
      <w:r>
        <w:rPr>
          <w:sz w:val="24"/>
          <w:szCs w:val="24"/>
        </w:rPr>
        <w:instrText>Year&gt;2017&lt;/Year&gt;&lt;Prefix&gt;&lt;/Prefix&gt;&lt;Suffix&gt;&lt;/Suffix&gt;&lt;Pages&gt;&lt;/Pages&gt;&lt;record&gt;&lt;database name="lit_2020.enl" path="/Volumes/zendata/tC/references/2020/lit_2020.enl"&gt;lit_2020.enl&lt;/database&gt;&lt;source-app name="EndNote" version="19.3"&gt;EndNote&lt;/source-app&gt;&lt;rec-number&gt;</w:instrText>
      </w:r>
      <w:r>
        <w:rPr>
          <w:sz w:val="24"/>
          <w:szCs w:val="24"/>
        </w:rPr>
        <w:instrText>6923&lt;/rec-number&gt;&lt;foreign-keys&gt;&lt;key app="EN" db-id="zv9tw0t2n2xfdiet259x2tdh09prp29zrxsv"&gt;6923&lt;/key&gt;&lt;/foreign-keys&gt;&lt;ref-type name="Journal Article"&gt;17&lt;/ref-type&gt;&lt;contributors&gt;&lt;authors&gt;&lt;author&gt;&lt;style face="normal" font="default" size="100%"&gt;Pennekamp, Frank</w:instrText>
      </w:r>
      <w:r>
        <w:rPr>
          <w:sz w:val="24"/>
          <w:szCs w:val="24"/>
        </w:rPr>
        <w:instrText>&lt;/style&gt;&lt;/author&gt;&lt;author&gt;&lt;style face="normal" font="default" size="100%"&gt;Adamson, Matthew W.&lt;/style&gt;&lt;/author&gt;&lt;author&gt;&lt;style face="normal" font="default" size="100%"&gt;Petchey, Owen L.&lt;/style&gt;&lt;/author&gt;&lt;author&gt;&lt;style face="normal" font="default" size="100%"&gt;Po</w:instrText>
      </w:r>
      <w:r>
        <w:rPr>
          <w:sz w:val="24"/>
          <w:szCs w:val="24"/>
        </w:rPr>
        <w:instrText>ggiale, Jean-Christophe&lt;/style&gt;&lt;/author&gt;&lt;author&gt;&lt;style face="normal" font="default" size="100%"&gt;Aguiar, Maíra&lt;/style&gt;&lt;/author&gt;&lt;author&gt;&lt;style face="normal" font="default" size="100%"&gt;Kooi, Bob W.&lt;/style&gt;&lt;/author&gt;&lt;author&gt;&lt;style face="normal" font="default" s</w:instrText>
      </w:r>
      <w:r>
        <w:rPr>
          <w:sz w:val="24"/>
          <w:szCs w:val="24"/>
        </w:rPr>
        <w:instrText>ize="100%"&gt;Botkin, Daniel B.&lt;/style&gt;&lt;/author&gt;&lt;author&gt;&lt;style face="normal" font="default" size="100%"&gt;DeAngelis, Donald L.&lt;/style&gt;&lt;/author&gt;&lt;/authors&gt;&lt;/contributors&gt;&lt;titles&gt;&lt;title&gt;&lt;style face="normal" font="default" size="100%"&gt;The practice of prediction: Wh</w:instrText>
      </w:r>
      <w:r>
        <w:rPr>
          <w:sz w:val="24"/>
          <w:szCs w:val="24"/>
        </w:rPr>
        <w:instrText>at can ecologists learn from applied, ecology-related fields?&lt;/style&gt;&lt;/title&gt;&lt;secondary-title&gt;&lt;style face="normal" font="default" size="100%"&gt;Ecological Complexity&lt;/style&gt;&lt;/secondary-title&gt;&lt;/titles&gt;&lt;periodical&gt;&lt;full-title&gt;&lt;style face="normal" font="default</w:instrText>
      </w:r>
      <w:r>
        <w:rPr>
          <w:sz w:val="24"/>
          <w:szCs w:val="24"/>
        </w:rPr>
        <w:instrText>" size="100%"&gt;Ecological Complexity&lt;/style&gt;&lt;/full-title&gt;&lt;/periodical&gt;&lt;pages&gt;&lt;style face="normal" font="default" size="100%"&gt;156-167&lt;/style&gt;&lt;/pages&gt;&lt;volume&gt;&lt;style face="normal" font="default" size="100%"&gt;32&lt;/style&gt;&lt;/volume&gt;&lt;keywords&gt;&lt;keyword&gt;&lt;style face="no</w:instrText>
      </w:r>
      <w:r>
        <w:rPr>
          <w:sz w:val="24"/>
          <w:szCs w:val="24"/>
        </w:rPr>
        <w:instrText>rmal" font="default" size="100%"&gt;Predictive proficiency&lt;/style&gt;&lt;/keyword&gt;&lt;keyword&gt;&lt;style face="normal" font="default" size="100%"&gt;Forecast&lt;/style&gt;&lt;/keyword&gt;&lt;keyword&gt;&lt;style face="normal" font="default" size="100%"&gt;Hindcast&lt;/style&gt;&lt;/keyword&gt;&lt;keyword&gt;&lt;style f</w:instrText>
      </w:r>
      <w:r>
        <w:rPr>
          <w:sz w:val="24"/>
          <w:szCs w:val="24"/>
        </w:rPr>
        <w:instrText>ace="normal" font="default" size="100%"&gt;Forecast horizon&lt;/style&gt;&lt;/keyword&gt;&lt;/keywords&gt;&lt;dates&gt;&lt;year&gt;&lt;style face="normal" font="default" size="100%"&gt;2017&lt;/style&gt;&lt;/year&gt;&lt;pub-dates&gt;&lt;date&gt;&lt;style face="normal" font="default" size="100%"&gt;2017/12/01/&lt;/style&gt;&lt;/date&gt;</w:instrText>
      </w:r>
      <w:r>
        <w:rPr>
          <w:sz w:val="24"/>
          <w:szCs w:val="24"/>
        </w:rPr>
        <w:instrText>&lt;/pub-dates&gt;&lt;/dates&gt;&lt;isbn&gt;&lt;style face="normal" font="default" size="100%"&gt;1476-945X&lt;/style&gt;&lt;/isbn&gt;&lt;abstract&gt;&lt;style face="normal" font="default" size="100%"&gt;The pervasive influence of human induced global environmental change affects biodiversity across the</w:instrText>
      </w:r>
      <w:r>
        <w:rPr>
          <w:sz w:val="24"/>
          <w:szCs w:val="24"/>
        </w:rPr>
        <w:instrText xml:space="preserve"> globe, and there is great uncertainty as to how the biosphere will react on short and longer time scales. To adapt to what the future holds and to manage the impacts of global change, scientists need to predict the expected effects with some confidence an</w:instrText>
      </w:r>
      <w:r>
        <w:rPr>
          <w:sz w:val="24"/>
          <w:szCs w:val="24"/>
        </w:rPr>
        <w:instrText>d communicate these predictions to policy makers. However, recent reviews found that we currently lack a clear understanding of how predictable ecology is, with views seeing it as mostly unpredictable to potentially predictable, at least over short time fr</w:instrText>
      </w:r>
      <w:r>
        <w:rPr>
          <w:sz w:val="24"/>
          <w:szCs w:val="24"/>
        </w:rPr>
        <w:instrText>ames. However, in applied, ecology-related fields predictions are more commonly formulated and reported, as well as evaluated in hindsight, potentially allowing one to define baselines of predictive proficiency in these fields. We searched the literature f</w:instrText>
      </w:r>
      <w:r>
        <w:rPr>
          <w:sz w:val="24"/>
          <w:szCs w:val="24"/>
        </w:rPr>
        <w:instrText>or representative case studies in these fields and collected information about modeling approaches, target variables of prediction, predictive proficiency achieved, as well as the availability of data to parameterize predictive models. We find that some fi</w:instrText>
      </w:r>
      <w:r>
        <w:rPr>
          <w:sz w:val="24"/>
          <w:szCs w:val="24"/>
        </w:rPr>
        <w:instrText>elds such as epidemiology achieve high predictive proficiency, but even in the more predictive fields proficiency is evaluated in different ways. Both phenomenological and mechanistic approaches are used in most fields, but differences are often small, wit</w:instrText>
      </w:r>
      <w:r>
        <w:rPr>
          <w:sz w:val="24"/>
          <w:szCs w:val="24"/>
        </w:rPr>
        <w:instrText>h no clear superiority of one approach over the other. Data availability is limiting in most fields, with long-term studies being rare and detailed data for parameterizing mechanistic models being in short supply. We suggest that ecologists adopt a more ri</w:instrText>
      </w:r>
      <w:r>
        <w:rPr>
          <w:sz w:val="24"/>
          <w:szCs w:val="24"/>
        </w:rPr>
        <w:instrText>gorous approach to report and assess predictive proficiency, and embrace the challenges of real world decision making to strengthen the practice of prediction in ecology.&lt;/style&gt;&lt;/abstract&gt;&lt;urls&gt;&lt;related-urls&gt;&lt;url&gt;&lt;style face="normal" font="default" size="</w:instrText>
      </w:r>
      <w:r>
        <w:rPr>
          <w:sz w:val="24"/>
          <w:szCs w:val="24"/>
        </w:rPr>
        <w:instrText>100%"&gt;http://www.sciencedirect.com/science/article/pii/S1476945X16301106&lt;/style&gt;&lt;/url&gt;&lt;/related-urls&gt;&lt;/urls&gt;&lt;electronic-resource-num&gt;&lt;style face="normal" font="default" size="100%"&gt;https://doi.org/10.1016/j.ecocom.2016.12.005&lt;/style&gt;&lt;/electronic-resource-n</w:instrText>
      </w:r>
      <w:r>
        <w:rPr>
          <w:sz w:val="24"/>
          <w:szCs w:val="24"/>
        </w:rPr>
        <w:instrText>um&gt;&lt;/record&gt;&lt;/Cite&gt;&lt;/EndNote&gt;</w:instrText>
      </w:r>
      <w:r>
        <w:rPr>
          <w:sz w:val="24"/>
          <w:szCs w:val="24"/>
        </w:rPr>
        <w:fldChar w:fldCharType="separate"/>
      </w:r>
      <w:r>
        <w:rPr>
          <w:sz w:val="24"/>
          <w:szCs w:val="24"/>
          <w:lang w:val="fr-FR"/>
        </w:rPr>
        <w:t>(Evans et al., 2012; Pennekamp et al., 2017)</w:t>
      </w:r>
      <w:r>
        <w:rPr>
          <w:sz w:val="24"/>
          <w:szCs w:val="24"/>
        </w:rPr>
        <w:fldChar w:fldCharType="end"/>
      </w:r>
      <w:r>
        <w:rPr>
          <w:sz w:val="24"/>
          <w:szCs w:val="24"/>
        </w:rPr>
        <w:t>.  To this end, we examined the capacity for reported local plant species richness in a synthesis of the primary research literature to predict measures of community-level diversit</w:t>
      </w:r>
      <w:r>
        <w:rPr>
          <w:sz w:val="24"/>
          <w:szCs w:val="24"/>
        </w:rPr>
        <w:t>y associated with shrubs relative to open gap sites.</w:t>
      </w:r>
    </w:p>
    <w:p w14:paraId="358A86D7" w14:textId="77777777" w:rsidR="00C60E25" w:rsidRDefault="00C60E25">
      <w:pPr>
        <w:pStyle w:val="Body"/>
        <w:spacing w:line="480" w:lineRule="auto"/>
        <w:rPr>
          <w:sz w:val="24"/>
          <w:szCs w:val="24"/>
        </w:rPr>
      </w:pPr>
    </w:p>
    <w:p w14:paraId="1E63A7E5" w14:textId="77777777" w:rsidR="00C60E25" w:rsidRDefault="00CA050C">
      <w:pPr>
        <w:pStyle w:val="Body"/>
        <w:spacing w:line="480" w:lineRule="auto"/>
        <w:rPr>
          <w:b/>
          <w:bCs/>
          <w:sz w:val="24"/>
          <w:szCs w:val="24"/>
        </w:rPr>
      </w:pPr>
      <w:r>
        <w:rPr>
          <w:b/>
          <w:bCs/>
          <w:sz w:val="24"/>
          <w:szCs w:val="24"/>
        </w:rPr>
        <w:t>Methods and Results</w:t>
      </w:r>
    </w:p>
    <w:p w14:paraId="702CC219" w14:textId="325EB10B" w:rsidR="00C60E25" w:rsidRDefault="00CA050C">
      <w:pPr>
        <w:pStyle w:val="Body"/>
        <w:spacing w:line="480" w:lineRule="auto"/>
        <w:rPr>
          <w:sz w:val="24"/>
          <w:szCs w:val="24"/>
        </w:rPr>
      </w:pPr>
      <w:r>
        <w:rPr>
          <w:sz w:val="24"/>
          <w:szCs w:val="24"/>
        </w:rPr>
        <w:t>A formal scientific synthesis workflow of the literature was used to test whether species richness locally for each experiment predicted the net of outcome of plant-plant interactions in shrub-open contrasts in arid and semi-arid ecosystems.  The Web of Sc</w:t>
      </w:r>
      <w:r>
        <w:rPr>
          <w:sz w:val="24"/>
          <w:szCs w:val="24"/>
        </w:rPr>
        <w:t xml:space="preserve">ience bibliometrics resource was queried August 2020 using the terms shrub, </w:t>
      </w:r>
      <w:proofErr w:type="spellStart"/>
      <w:r>
        <w:rPr>
          <w:sz w:val="24"/>
          <w:szCs w:val="24"/>
        </w:rPr>
        <w:t>facilitat</w:t>
      </w:r>
      <w:proofErr w:type="spellEnd"/>
      <w:r>
        <w:rPr>
          <w:sz w:val="24"/>
          <w:szCs w:val="24"/>
        </w:rPr>
        <w:t xml:space="preserve">*, and positive </w:t>
      </w:r>
      <w:r>
        <w:rPr>
          <w:sz w:val="24"/>
          <w:szCs w:val="24"/>
        </w:rPr>
        <w:fldChar w:fldCharType="begin"/>
      </w:r>
      <w:r>
        <w:rPr>
          <w:sz w:val="24"/>
          <w:szCs w:val="24"/>
        </w:rPr>
        <w:instrText xml:space="preserve"> ADDIN EN.CITE &lt;EndNote&gt;&lt;Cite  &gt;&lt;Author&gt;Clarivate Analytics&lt;/Author&gt;&lt;Year&gt;2020&lt;/Year&gt;&lt;RecNum&gt;6863&lt;/RecNum&gt;&lt;Prefix&gt;&lt;/Prefix&gt;&lt;Suffix&gt;&lt;/Suffix&gt;&lt;Pages&gt;&lt;/Pages&gt;</w:instrText>
      </w:r>
      <w:r>
        <w:rPr>
          <w:sz w:val="24"/>
          <w:szCs w:val="24"/>
        </w:rPr>
        <w:instrText>&lt;DisplayText&gt;(Analytics, 2020)&lt;/DisplayText&gt;&lt;record&gt;&lt;database name="lit_2020.enl" path="/Volumes/zendata/tC/references/2020/lit_2020.enl"&gt;lit_2020.enl&lt;/database&gt;&lt;source-app name="EndNote" version="19.3"&gt;EndNote&lt;/source-app&gt;&lt;rec-number&gt;6863&lt;/rec-number&gt;&lt;for</w:instrText>
      </w:r>
      <w:r>
        <w:rPr>
          <w:sz w:val="24"/>
          <w:szCs w:val="24"/>
        </w:rPr>
        <w:instrText>eign-keys&gt;&lt;key app="EN" db-id="zv9tw0t2n2xfdiet259x2tdh09prp29zrxsv"&gt;6863&lt;/key&gt;&lt;/foreign-keys&gt;&lt;ref-type name="Journal Article"&gt;17&lt;/ref-type&gt;&lt;contributors&gt;&lt;authors&gt;&lt;author&gt;&lt;style face="normal" font="default" size="100%"&gt;Clarivate Analytics&lt;/style&gt;&lt;/author&gt;&lt;</w:instrText>
      </w:r>
      <w:r>
        <w:rPr>
          <w:sz w:val="24"/>
          <w:szCs w:val="24"/>
        </w:rPr>
        <w:instrText>/authors&gt;&lt;/contributors&gt;&lt;titles&gt;&lt;title&gt;&lt;style face="normal" font="default" size="100%"&gt;Web of Science&lt;/style&gt;&lt;/title&gt;&lt;secondary-title&gt;&lt;style face="normal" font="default" size="100%"&gt;Web of Science Core Collection&lt;/style&gt;&lt;/secondary-title&gt;&lt;/titles&gt;&lt;periodic</w:instrText>
      </w:r>
      <w:r>
        <w:rPr>
          <w:sz w:val="24"/>
          <w:szCs w:val="24"/>
        </w:rPr>
        <w:instrText>al&gt;&lt;full-title&gt;&lt;style face="normal" font="default" size="100%"&gt;Web of Science Core Collection&lt;/style&gt;&lt;/full-title&gt;&lt;/periodical&gt;&lt;volume&gt;&lt;style face="normal" font="default" size="100%"&gt;Accessed July 2020&lt;/style&gt;&lt;/volume&gt;&lt;keywords&gt;&lt;keyword&gt;&lt;style face="normal</w:instrText>
      </w:r>
      <w:r>
        <w:rPr>
          <w:sz w:val="24"/>
          <w:szCs w:val="24"/>
        </w:rPr>
        <w:instrText>" font="default" size="100%"&gt;general science&lt;/style&gt;&lt;/keyword&gt;&lt;/keywords&gt;&lt;dates&gt;&lt;year&gt;&lt;style face="normal" font="default" size="100%"&gt;2020&lt;/style&gt;&lt;/year&gt;&lt;/dates&gt;&lt;urls&gt;&lt;/urls&gt;&lt;/record&gt;&lt;/Cite&gt;&lt;/EndNote&gt;</w:instrText>
      </w:r>
      <w:r>
        <w:rPr>
          <w:sz w:val="24"/>
          <w:szCs w:val="24"/>
        </w:rPr>
        <w:fldChar w:fldCharType="separate"/>
      </w:r>
      <w:r>
        <w:rPr>
          <w:sz w:val="24"/>
          <w:szCs w:val="24"/>
        </w:rPr>
        <w:t>(Analytics, 2020)</w:t>
      </w:r>
      <w:r>
        <w:rPr>
          <w:sz w:val="24"/>
          <w:szCs w:val="24"/>
        </w:rPr>
        <w:fldChar w:fldCharType="end"/>
      </w:r>
      <w:r>
        <w:rPr>
          <w:sz w:val="24"/>
          <w:szCs w:val="24"/>
        </w:rPr>
        <w:t>.  A total of 593 peer-reviewed stud</w:t>
      </w:r>
      <w:r>
        <w:rPr>
          <w:sz w:val="24"/>
          <w:szCs w:val="24"/>
        </w:rPr>
        <w:t>ies were returned and reviewed using the following criteria: plants, primary research, reported or visualized appropriate data, examined the facilitation of diversity at the community level (including native species richness, evenness, or reported a metric</w:t>
      </w:r>
      <w:r>
        <w:rPr>
          <w:sz w:val="24"/>
          <w:szCs w:val="24"/>
        </w:rPr>
        <w:t xml:space="preserve"> of diversity) for the plots under shrubs and in the open gaps, and listed total number of species (or provided a composite species list) for the local experimental site.  This process produced a list of 19 studies for </w:t>
      </w:r>
      <w:del w:id="48" w:author="Alex Filazzola" w:date="2020-10-01T14:21:00Z">
        <w:r w:rsidDel="009B3F0E">
          <w:rPr>
            <w:sz w:val="24"/>
            <w:szCs w:val="24"/>
          </w:rPr>
          <w:delText xml:space="preserve">native protege </w:delText>
        </w:r>
      </w:del>
      <w:r>
        <w:rPr>
          <w:sz w:val="24"/>
          <w:szCs w:val="24"/>
        </w:rPr>
        <w:t>plant species communit</w:t>
      </w:r>
      <w:r>
        <w:rPr>
          <w:sz w:val="24"/>
          <w:szCs w:val="24"/>
        </w:rPr>
        <w:t xml:space="preserve">ies and a total of 141 unique experimental observations for synthesis.  </w:t>
      </w:r>
      <w:del w:id="49" w:author="Alex Filazzola" w:date="2020-10-01T14:21:00Z">
        <w:r w:rsidDel="009B3F0E">
          <w:rPr>
            <w:sz w:val="24"/>
            <w:szCs w:val="24"/>
          </w:rPr>
          <w:delText xml:space="preserve">Studies were published between 2004 and 2020 in 13 different journals.  </w:delText>
        </w:r>
      </w:del>
      <w:r>
        <w:rPr>
          <w:sz w:val="24"/>
          <w:szCs w:val="24"/>
        </w:rPr>
        <w:t>The number of species reported for the sites was extracted for each instance and was independent of the reported</w:t>
      </w:r>
      <w:r>
        <w:rPr>
          <w:sz w:val="24"/>
          <w:szCs w:val="24"/>
        </w:rPr>
        <w:t xml:space="preserve"> mean diversity measures examined at the plot-level in the subsequent meta-analysis.  Diversity measures included species richness for instance </w:t>
      </w:r>
      <w:r>
        <w:rPr>
          <w:sz w:val="24"/>
          <w:szCs w:val="24"/>
        </w:rPr>
        <w:fldChar w:fldCharType="begin"/>
      </w:r>
      <w:r>
        <w:rPr>
          <w:sz w:val="24"/>
          <w:szCs w:val="24"/>
        </w:rPr>
        <w:instrText xml:space="preserve"> ADDIN EN.CITE &lt;EndNote&gt;&lt;Cite  &gt;&lt;Author&gt;Bai, Yuxuan; Zhang, Yuqing; Michalet, Richard; She, Weiwei; Jia, Xin; Qi</w:instrText>
      </w:r>
      <w:r>
        <w:rPr>
          <w:sz w:val="24"/>
          <w:szCs w:val="24"/>
        </w:rPr>
        <w:instrText>n, Shugao&lt;/Author&gt;&lt;Year&gt;2019&lt;/Year&gt;&lt;Prefix&gt;&lt;/Prefix&gt;&lt;Suffix&gt;&lt;/Suffix&gt;&lt;Pages&gt;&lt;/Pages&gt;&lt;DisplayText&gt;(Bai et al., 2019)&lt;/DisplayText&gt;&lt;record&gt;&lt;database name="lit_2020.enl" path="/Volumes/zendata/tC/references/2020/lit_2020.enl"&gt;lit_2020.enl&lt;/database&gt;&lt;source-ap</w:instrText>
      </w:r>
      <w:r>
        <w:rPr>
          <w:sz w:val="24"/>
          <w:szCs w:val="24"/>
        </w:rPr>
        <w:instrText>p name="EndNote" version="19.3"&gt;EndNote&lt;/source-app&gt;&lt;rec-number&gt;6939&lt;/rec-number&gt;&lt;foreign-keys&gt;&lt;key app="EN" db-id="zv9tw0t2n2xfdiet259x2tdh09prp29zrxsv"&gt;6939&lt;/key&gt;&lt;/foreign-keys&gt;&lt;ref-type name="Journal Article"&gt;17&lt;/ref-type&gt;&lt;contributors&gt;&lt;authors&gt;&lt;author&gt;</w:instrText>
      </w:r>
      <w:r>
        <w:rPr>
          <w:sz w:val="24"/>
          <w:szCs w:val="24"/>
        </w:rPr>
        <w:instrText>&lt;style face="normal" font="default" size="100%"&gt;Bai, Yuxuan&lt;/style&gt;&lt;/author&gt;&lt;author&gt;&lt;style face="normal" font="default" size="100%"&gt;Zhang, Yuqing&lt;/style&gt;&lt;/author&gt;&lt;author&gt;&lt;style face="normal" font="default" size="100%"&gt;Michalet, Richard&lt;/style&gt;&lt;/author&gt;&lt;aut</w:instrText>
      </w:r>
      <w:r>
        <w:rPr>
          <w:sz w:val="24"/>
          <w:szCs w:val="24"/>
        </w:rPr>
        <w:instrText>hor&gt;&lt;style face="normal" font="default" size="100%"&gt;She, Weiwei&lt;/style&gt;&lt;/author&gt;&lt;author&gt;&lt;style face="normal" font="default" size="100%"&gt;Jia, Xin&lt;/style&gt;&lt;/author&gt;&lt;author&gt;&lt;style face="normal" font="default" size="100%"&gt;Qin, Shugao&lt;/style&gt;&lt;/author&gt;&lt;/authors&gt;&lt;</w:instrText>
      </w:r>
      <w:r>
        <w:rPr>
          <w:sz w:val="24"/>
          <w:szCs w:val="24"/>
        </w:rPr>
        <w:instrText>/contributors&gt;&lt;titles&gt;&lt;title&gt;&lt;style face="normal" font="default" size="100%"&gt;Responses of different herb life-history groups to a dominant shrub species along a dune stabilization gradient&lt;/style&gt;&lt;/title&gt;&lt;secondary-title&gt;&lt;style face="normal" font="default"</w:instrText>
      </w:r>
      <w:r>
        <w:rPr>
          <w:sz w:val="24"/>
          <w:szCs w:val="24"/>
        </w:rPr>
        <w:instrText xml:space="preserve"> size="100%"&gt;Basic and Applied Ecology&lt;/style&gt;&lt;/secondary-title&gt;&lt;/titles&gt;&lt;periodical&gt;&lt;full-title&gt;&lt;style face="normal" font="default" size="100%"&gt;Basic and Applied Ecology&lt;/style&gt;&lt;/full-title&gt;&lt;/periodical&gt;&lt;pages&gt;&lt;style face="normal" font="default" size="100</w:instrText>
      </w:r>
      <w:r>
        <w:rPr>
          <w:sz w:val="24"/>
          <w:szCs w:val="24"/>
        </w:rPr>
        <w:instrText>%"&gt;1-12&lt;/style&gt;&lt;/pages&gt;&lt;volume&gt;&lt;style face="normal" font="default" size="100%"&gt;38&lt;/style&gt;&lt;/volume&gt;&lt;keywords&gt;&lt;keyword&gt;&lt;style face="normal" font="default" size="100%"&gt;Dune stabilization&lt;/style&gt;&lt;/keyword&gt;&lt;keyword&gt;&lt;style face="normal" font="default" size="100%</w:instrText>
      </w:r>
      <w:r>
        <w:rPr>
          <w:sz w:val="24"/>
          <w:szCs w:val="24"/>
        </w:rPr>
        <w:instrText>"&gt;Facilitation&lt;/style&gt;&lt;/keyword&gt;&lt;keyword&gt;&lt;style face="normal" font="default" size="100%"&gt;Life-history groups&lt;/style&gt;&lt;/keyword&gt;&lt;keyword&gt;&lt;style face="normal" font="default" size="100%"&gt;Mu Us desert&lt;/style&gt;&lt;/keyword&gt;&lt;keyword&gt;&lt;style face="normal" font="default</w:instrText>
      </w:r>
      <w:r>
        <w:rPr>
          <w:sz w:val="24"/>
          <w:szCs w:val="24"/>
        </w:rPr>
        <w:instrText>" size="100%"&gt;Shrub size&lt;/style&gt;&lt;/keyword&gt;&lt;/keywords&gt;&lt;dates&gt;&lt;year&gt;&lt;style face="normal" font="default" size="100%"&gt;2019&lt;/style&gt;&lt;/year&gt;&lt;pub-dates&gt;&lt;date&gt;&lt;style face="normal" font="default" size="100%"&gt;2019/08/01/&lt;/style&gt;&lt;/date&gt;&lt;/pub-dates&gt;&lt;/dates&gt;&lt;isbn&gt;&lt;style</w:instrText>
      </w:r>
      <w:r>
        <w:rPr>
          <w:sz w:val="24"/>
          <w:szCs w:val="24"/>
        </w:rPr>
        <w:instrText xml:space="preserve"> face="normal" font="default" size="100%"&gt;1439-1791&lt;/style&gt;&lt;/isbn&gt;&lt;abstract&gt;&lt;style face="normal" font="default" size="100%"&gt;Shrubs play a pivotal role in reversing desertification and in promoting ecological rehabilitation in severe environments. However, </w:instrText>
      </w:r>
      <w:r>
        <w:rPr>
          <w:sz w:val="24"/>
          <w:szCs w:val="24"/>
        </w:rPr>
        <w:instrText>how the interactions between shrubs and their understorey species change during restoration remains unclear. Here, we report the results of an observational study conducted in the Mu Us Desert of northern China. This study explored how dune stabilization a</w:instrText>
      </w:r>
      <w:r>
        <w:rPr>
          <w:sz w:val="24"/>
          <w:szCs w:val="24"/>
        </w:rPr>
        <w:instrText>nd the size of individual shrubs affect shrub–herb interactions. In particular, we aimed to determine how different life-history groups and performance indicators (e.g., biomass and richness) of subordinate species respond to shrub–herb interactions during</w:instrText>
      </w:r>
      <w:r>
        <w:rPr>
          <w:sz w:val="24"/>
          <w:szCs w:val="24"/>
        </w:rPr>
        <w:instrText xml:space="preserve"> dune stabilization. The shrub Artemisia ordosica had positive effects on understorey species in this dune system. The ability of the shrub to promote the growth of understorey species increased with dune stabilization, but decreased from small to large sh</w:instrText>
      </w:r>
      <w:r>
        <w:rPr>
          <w:sz w:val="24"/>
          <w:szCs w:val="24"/>
        </w:rPr>
        <w:instrText>rubs. This effect was due to an increase in the relative abundance and biomass of perennials and their higher sensitivity to the positive effects of the shrubs. In contrast, the ability of shrubs to improve the richness of understorey species decreased wit</w:instrText>
      </w:r>
      <w:r>
        <w:rPr>
          <w:sz w:val="24"/>
          <w:szCs w:val="24"/>
        </w:rPr>
        <w:instrText>h dune stabilization, but increased from small to large shrubs. This effect occurred because perennials suffered high strain during recruitment in disturbed open patches of the semi-fixed dunes, particularly below small shrubs. Our results support the theo</w:instrText>
      </w:r>
      <w:r>
        <w:rPr>
          <w:sz w:val="24"/>
          <w:szCs w:val="24"/>
        </w:rPr>
        <w:instrText>ry claiming that communities are sets of hidden interaction groups that have contrasting responses (neutral for annuals, but facilitative for perennials) to dominant neighbors in a single community, depending on their functional strategies. Furthermore, ou</w:instrText>
      </w:r>
      <w:r>
        <w:rPr>
          <w:sz w:val="24"/>
          <w:szCs w:val="24"/>
        </w:rPr>
        <w:instrText>r study highlights the high efficiency of A. ordosica in facilitating ecological restoration of dry and disturbed sandy communities.&lt;/style&gt;&lt;/abstract&gt;&lt;urls&gt;&lt;related-urls&gt;&lt;url&gt;&lt;style face="normal" font="default" size="100%"&gt;http://www.sciencedirect.com/sci</w:instrText>
      </w:r>
      <w:r>
        <w:rPr>
          <w:sz w:val="24"/>
          <w:szCs w:val="24"/>
        </w:rPr>
        <w:instrText>ence/article/pii/S1439179118302950&lt;/style&gt;&lt;/url&gt;&lt;/related-urls&gt;&lt;/urls&gt;&lt;electronic-resource-num&gt;&lt;style face="normal" font="default" size="100%"&gt;https://doi.org/10.1016/j.baae.2019.06.001&lt;/style&gt;&lt;/electronic-resource-num&gt;&lt;/record&gt;&lt;/Cite&gt;&lt;/EndNote&gt;</w:instrText>
      </w:r>
      <w:r>
        <w:rPr>
          <w:sz w:val="24"/>
          <w:szCs w:val="24"/>
        </w:rPr>
        <w:fldChar w:fldCharType="separate"/>
      </w:r>
      <w:r>
        <w:rPr>
          <w:sz w:val="24"/>
          <w:szCs w:val="24"/>
        </w:rPr>
        <w:t>(Bai et al.</w:t>
      </w:r>
      <w:r>
        <w:rPr>
          <w:sz w:val="24"/>
          <w:szCs w:val="24"/>
        </w:rPr>
        <w:t>, 2019)</w:t>
      </w:r>
      <w:r>
        <w:rPr>
          <w:sz w:val="24"/>
          <w:szCs w:val="24"/>
        </w:rPr>
        <w:fldChar w:fldCharType="end"/>
      </w:r>
      <w:r>
        <w:rPr>
          <w:sz w:val="24"/>
          <w:szCs w:val="24"/>
        </w:rPr>
        <w:t xml:space="preserve">, evenness </w:t>
      </w:r>
      <w:r>
        <w:rPr>
          <w:sz w:val="24"/>
          <w:szCs w:val="24"/>
        </w:rPr>
        <w:lastRenderedPageBreak/>
        <w:fldChar w:fldCharType="begin"/>
      </w:r>
      <w:r>
        <w:rPr>
          <w:sz w:val="24"/>
          <w:szCs w:val="24"/>
        </w:rPr>
        <w:instrText xml:space="preserve"> ADDIN EN.CITE &lt;EndNote&gt;&lt;Cite  &gt;&lt;Author&gt;Ruwanza, Sheunesu&lt;/Author&gt;&lt;Year&gt;2019&lt;/Year&gt;&lt;Prefix&gt;&lt;/Prefix&gt;&lt;Suffix&gt;&lt;/Suffix&gt;&lt;Pages&gt;&lt;/Pages&gt;&lt;DisplayText&gt;(Ruwanza, 2019)&lt;/DisplayText&gt;&lt;record&gt;&lt;database name="lit_2020.enl" path="/Volumes/zendata/</w:instrText>
      </w:r>
      <w:r>
        <w:rPr>
          <w:sz w:val="24"/>
          <w:szCs w:val="24"/>
        </w:rPr>
        <w:instrText>tC/references/2020/lit_2020.enl"&gt;lit_2020.enl&lt;/database&gt;&lt;source-app name="EndNote" version="19.3"&gt;EndNote&lt;/source-app&gt;&lt;rec-number&gt;6930&lt;/rec-number&gt;&lt;foreign-keys&gt;&lt;key app="EN" db-id="zv9tw0t2n2xfdiet259x2tdh09prp29zrxsv"&gt;6930&lt;/key&gt;&lt;/foreign-keys&gt;&lt;ref-type n</w:instrText>
      </w:r>
      <w:r>
        <w:rPr>
          <w:sz w:val="24"/>
          <w:szCs w:val="24"/>
        </w:rPr>
        <w:instrText>ame="Journal Article"&gt;17&lt;/ref-type&gt;&lt;contributors&gt;&lt;authors&gt;&lt;author&gt;&lt;style face="normal" font="default" size="100%"&gt;Ruwanza, Sheunesu&lt;/style&gt;&lt;/author&gt;&lt;/authors&gt;&lt;/contributors&gt;&lt;titles&gt;&lt;title&gt;&lt;style face="normal" font="default" size="100%"&gt;Nurse plants have th</w:instrText>
      </w:r>
      <w:r>
        <w:rPr>
          <w:sz w:val="24"/>
          <w:szCs w:val="24"/>
        </w:rPr>
        <w:instrText>e potential to accelerate vegetation recovery in Lapalala Wilderness old fields, South Africa&lt;/style&gt;&lt;/title&gt;&lt;secondary-title&gt;&lt;style face="normal" font="default" size="100%"&gt;African Journal of Ecology&lt;/style&gt;&lt;/secondary-title&gt;&lt;/titles&gt;&lt;periodical&gt;&lt;full-tit</w:instrText>
      </w:r>
      <w:r>
        <w:rPr>
          <w:sz w:val="24"/>
          <w:szCs w:val="24"/>
        </w:rPr>
        <w:instrText>le&gt;&lt;style face="normal" font="default" size="100%"&gt;African Journal of Ecology&lt;/style&gt;&lt;/full-title&gt;&lt;/periodical&gt;&lt;pages&gt;&lt;style face="normal" font="default" size="100%"&gt;82-91&lt;/style&gt;&lt;/pages&gt;&lt;volume&gt;&lt;style face="normal" font="default" size="100%"&gt;57&lt;/style&gt;&lt;/v</w:instrText>
      </w:r>
      <w:r>
        <w:rPr>
          <w:sz w:val="24"/>
          <w:szCs w:val="24"/>
        </w:rPr>
        <w:instrText>olume&gt;&lt;number&gt;&lt;style face="normal" font="default" size="100%"&gt;1&lt;/style&gt;&lt;/number&gt;&lt;keywords&gt;&lt;keyword&gt;&lt;style face="normal" font="default" size="100%"&gt;abandoned fields&lt;/style&gt;&lt;/keyword&gt;&lt;keyword&gt;&lt;style face="normal" font="default" size="100%"&gt;ecological restora</w:instrText>
      </w:r>
      <w:r>
        <w:rPr>
          <w:sz w:val="24"/>
          <w:szCs w:val="24"/>
        </w:rPr>
        <w:instrText>tion&lt;/style&gt;&lt;/keyword&gt;&lt;keyword&gt;&lt;style face="normal" font="default" size="100%"&gt;facilitation&lt;/style&gt;&lt;/keyword&gt;&lt;keyword&gt;&lt;style face="normal" font="default" size="100%"&gt;nucleation&lt;/style&gt;&lt;/keyword&gt;&lt;keyword&gt;&lt;style face="normal" font="default" size="100%"&gt;pione</w:instrText>
      </w:r>
      <w:r>
        <w:rPr>
          <w:sz w:val="24"/>
          <w:szCs w:val="24"/>
        </w:rPr>
        <w:instrText>er plants&lt;/style&gt;&lt;/keyword&gt;&lt;/keywords&gt;&lt;dates&gt;&lt;year&gt;&lt;style face="normal" font="default" size="100%"&gt;2019&lt;/style&gt;&lt;/year&gt;&lt;pub-dates&gt;&lt;date&gt;&lt;style face="normal" font="default" size="100%"&gt;2019/03/01&lt;/style&gt;&lt;/date&gt;&lt;/pub-dates&gt;&lt;/dates&gt;&lt;isbn&gt;&lt;style face="normal" f</w:instrText>
      </w:r>
      <w:r>
        <w:rPr>
          <w:sz w:val="24"/>
          <w:szCs w:val="24"/>
        </w:rPr>
        <w:instrText>ont="default" size="100%"&gt;0141-6707&lt;/style&gt;&lt;/isbn&gt;&lt;abstract&gt;&lt;style face="normal" font="default" size="100%"&gt;Abstract Nurse plants offer microclimates that are favourable to plant growth of understory native vegetation, thus facilitating ecological restorat</w:instrText>
      </w:r>
      <w:r>
        <w:rPr>
          <w:sz w:val="24"/>
          <w:szCs w:val="24"/>
        </w:rPr>
        <w:instrText>ion in degraded old fields. This study examined the impact of three nurse plants on vegetation diversity and soil physical properties in old fields located at Lapalala Wilderness, South Africa. Vegetation surveys in plots measuring 5 m x 5 m under and outs</w:instrText>
      </w:r>
      <w:r>
        <w:rPr>
          <w:sz w:val="24"/>
          <w:szCs w:val="24"/>
        </w:rPr>
        <w:instrText>ide the canopy of nurse plants in both old field and natural sites were conducted. Top soils under and outside the nurse plants canopy were collected in all plots and quantified for soil moisture, soil penetration resistance and soil water repellency. Resu</w:instrText>
      </w:r>
      <w:r>
        <w:rPr>
          <w:sz w:val="24"/>
          <w:szCs w:val="24"/>
        </w:rPr>
        <w:instrText>lts indicate that species diversity was high under plant canopy compared to outside plant canopy for all nurse plants. Soils under nurse plants canopy showed improved soil moisture and soil penetration resistance compared to soils outside plant canopy, but</w:instrText>
      </w:r>
      <w:r>
        <w:rPr>
          <w:sz w:val="24"/>
          <w:szCs w:val="24"/>
        </w:rPr>
        <w:instrText xml:space="preserve"> no differences were reported for soil water repellency. The study concludes that the presence of native plants under nurse plants canopy points to a positive vegetation recovery trajectory. For vegetation and soil restoration to be effective in Lapalala W</w:instrText>
      </w:r>
      <w:r>
        <w:rPr>
          <w:sz w:val="24"/>
          <w:szCs w:val="24"/>
        </w:rPr>
        <w:instrText>ilderness old fields, nurse plants should be protected and active restoration, e.g. seeding or seedling sowing under nurse plants canopy should be considered.&lt;/style&gt;&lt;/abstract&gt;&lt;urls&gt;&lt;related-urls&gt;&lt;url&gt;&lt;style face="normal" font="default" size="100%"&gt;https:</w:instrText>
      </w:r>
      <w:r>
        <w:rPr>
          <w:sz w:val="24"/>
          <w:szCs w:val="24"/>
        </w:rPr>
        <w:instrText>//doi.org/10.1111/aje.12536&lt;/style&gt;&lt;/url&gt;&lt;/related-urls&gt;&lt;/urls&gt;&lt;electronic-resource-num&gt;&lt;style face="normal" font="default" size="100%"&gt;10.1111/aje.12536&lt;/style&gt;&lt;/electronic-resource-num&gt;&lt;access-date&gt;&lt;style face="normal" font="default" size="100%"&gt;2020/09/</w:instrText>
      </w:r>
      <w:r>
        <w:rPr>
          <w:sz w:val="24"/>
          <w:szCs w:val="24"/>
        </w:rPr>
        <w:instrText>30&lt;/style&gt;&lt;/access-date&gt;&lt;/record&gt;&lt;/Cite&gt;&lt;/EndNote&gt;</w:instrText>
      </w:r>
      <w:r>
        <w:rPr>
          <w:sz w:val="24"/>
          <w:szCs w:val="24"/>
        </w:rPr>
        <w:fldChar w:fldCharType="separate"/>
      </w:r>
      <w:r>
        <w:rPr>
          <w:sz w:val="24"/>
          <w:szCs w:val="24"/>
          <w:lang w:val="it-IT"/>
        </w:rPr>
        <w:t>(Ruwanza, 2019)</w:t>
      </w:r>
      <w:r>
        <w:rPr>
          <w:sz w:val="24"/>
          <w:szCs w:val="24"/>
        </w:rPr>
        <w:fldChar w:fldCharType="end"/>
      </w:r>
      <w:r>
        <w:rPr>
          <w:sz w:val="24"/>
          <w:szCs w:val="24"/>
        </w:rPr>
        <w:t xml:space="preserve">, or indices of diversity for plots such as Shannon-Wiener estimates </w:t>
      </w:r>
      <w:r>
        <w:rPr>
          <w:sz w:val="24"/>
          <w:szCs w:val="24"/>
        </w:rPr>
        <w:fldChar w:fldCharType="begin"/>
      </w:r>
      <w:r>
        <w:rPr>
          <w:sz w:val="24"/>
          <w:szCs w:val="24"/>
        </w:rPr>
        <w:instrText xml:space="preserve"> ADDIN EN.CITE &lt;EndNote&gt;&lt;Cite  &gt;&lt;Author&gt;Khosravi Mashizi, Azam; Sharafatmandrad, Mohsen&lt;/Author&gt;&lt;Year&gt;2020&lt;/Year&gt;&lt;RecNu</w:instrText>
      </w:r>
      <w:r>
        <w:rPr>
          <w:sz w:val="24"/>
          <w:szCs w:val="24"/>
        </w:rPr>
        <w:instrText>m&gt;6941&lt;/RecNum&gt;&lt;Prefix&gt;&lt;/Prefix&gt;&lt;Suffix&gt;&lt;/Suffix&gt;&lt;Pages&gt;&lt;/Pages&gt;&lt;DisplayText&gt;(Khosravi Mashizi &amp; Sharafatmandrad, 2020)&lt;/DisplayText&gt;&lt;record&gt;&lt;database name="lit_2020.enl" path="/Volumes/zendata/tC/references/2020/lit_2020.enl"&gt;lit_2020.enl&lt;/database&gt;&lt;sourc</w:instrText>
      </w:r>
      <w:r>
        <w:rPr>
          <w:sz w:val="24"/>
          <w:szCs w:val="24"/>
        </w:rPr>
        <w:instrText>e-app name="EndNote" version="19.3"&gt;EndNote&lt;/source-app&gt;&lt;rec-number&gt;6941&lt;/rec-number&gt;&lt;foreign-keys&gt;&lt;key app="EN" db-id="zv9tw0t2n2xfdiet259x2tdh09prp29zrxsv"&gt;6941&lt;/key&gt;&lt;/foreign-keys&gt;&lt;ref-type name="Journal Article"&gt;17&lt;/ref-type&gt;&lt;contributors&gt;&lt;authors&gt;&lt;aut</w:instrText>
      </w:r>
      <w:r>
        <w:rPr>
          <w:sz w:val="24"/>
          <w:szCs w:val="24"/>
        </w:rPr>
        <w:instrText>hor&gt;&lt;style face="normal" font="default" size="100%"&gt;Khosravi Mashizi, Azam&lt;/style&gt;&lt;/author&gt;&lt;author&gt;&lt;style face="normal" font="default" size="100%"&gt;Sharafatmandrad, Mohsen&lt;/style&gt;&lt;/author&gt;&lt;/authors&gt;&lt;/contributors&gt;&lt;titles&gt;&lt;title&gt;&lt;style face="normal" font="de</w:instrText>
      </w:r>
      <w:r>
        <w:rPr>
          <w:sz w:val="24"/>
          <w:szCs w:val="24"/>
        </w:rPr>
        <w:instrText>fault" size="100%"&gt;Assessing the effects of shrubs on ecosystem functions in arid sand dune ecosystems&lt;/style&gt;&lt;/title&gt;&lt;secondary-title&gt;&lt;style face="normal" font="default" size="100%"&gt;Arid Land Research and Management&lt;/style&gt;&lt;/secondary-title&gt;&lt;/titles&gt;&lt;peri</w:instrText>
      </w:r>
      <w:r>
        <w:rPr>
          <w:sz w:val="24"/>
          <w:szCs w:val="24"/>
        </w:rPr>
        <w:instrText xml:space="preserve">odical&gt;&lt;full-title&gt;&lt;style face="normal" font="default" size="100%"&gt;Arid Land Research and Management&lt;/style&gt;&lt;/full-title&gt;&lt;/periodical&gt;&lt;pages&gt;&lt;style face="normal" font="default" size="100%"&gt;171-187&lt;/style&gt;&lt;/pages&gt;&lt;volume&gt;&lt;style face="normal" font="default" </w:instrText>
      </w:r>
      <w:r>
        <w:rPr>
          <w:sz w:val="24"/>
          <w:szCs w:val="24"/>
        </w:rPr>
        <w:instrText>size="100%"&gt;34&lt;/style&gt;&lt;/volume&gt;&lt;number&gt;&lt;style face="normal" font="default" size="100%"&gt;2&lt;/style&gt;&lt;/number&gt;&lt;dates&gt;&lt;year&gt;&lt;style face="normal" font="default" size="100%"&gt;2020&lt;/style&gt;&lt;/year&gt;&lt;pub-dates&gt;&lt;date&gt;&lt;style face="normal" font="default" size="100%"&gt;2020/0</w:instrText>
      </w:r>
      <w:r>
        <w:rPr>
          <w:sz w:val="24"/>
          <w:szCs w:val="24"/>
        </w:rPr>
        <w:instrText>4/02&lt;/style&gt;&lt;/date&gt;&lt;/pub-dates&gt;&lt;/dates&gt;&lt;publisher&gt;&lt;style face="normal" font="default" size="100%"&gt;Taylor &amp;amp; Francis&lt;/style&gt;&lt;/publisher&gt;&lt;isbn&gt;&lt;style face="normal" font="default" size="100%"&gt;1532-4982&lt;/style&gt;&lt;/isbn&gt;&lt;abstract&gt;&lt;style face="normal" font="def</w:instrText>
      </w:r>
      <w:r>
        <w:rPr>
          <w:sz w:val="24"/>
          <w:szCs w:val="24"/>
        </w:rPr>
        <w:instrText xml:space="preserve">ault" size="100%"&gt;AbstractShrub species play an important role in providing ecosystem functions and these functions may vary based on dominant shrubs and their facilitation roles in the arid ecosystems. This study was done to assess the potential of three </w:instrText>
      </w:r>
      <w:r>
        <w:rPr>
          <w:sz w:val="24"/>
          <w:szCs w:val="24"/>
        </w:rPr>
        <w:instrText>shrubs (Tamarix macatensis, Calligonum polygonoides, and Haloxylon ammodendron) for providing three functions i.e. soil fertility, soil stability, and habitat provision in sand dune ecosystems of Iran. Two ecological indicators were selected to measure eac</w:instrText>
      </w:r>
      <w:r>
        <w:rPr>
          <w:sz w:val="24"/>
          <w:szCs w:val="24"/>
        </w:rPr>
        <w:instrText>h function (soil organic matter content and litter mass for soil fertility; mound height and clay content for soil stability; understory plants and macrofauna diversity for habitat provision). As well, some shrub traits were measured for each shrub to asse</w:instrText>
      </w:r>
      <w:r>
        <w:rPr>
          <w:sz w:val="24"/>
          <w:szCs w:val="24"/>
        </w:rPr>
        <w:instrText>ss their relationships with ecological indicators. Results showed that shrubs can significantly change ecological indicators (p?&amp;lt;?0.05), except H. ammodendron which had no significant effect on habitat provision (p?&amp;lt;?0.05). There were some relationsh</w:instrText>
      </w:r>
      <w:r>
        <w:rPr>
          <w:sz w:val="24"/>
          <w:szCs w:val="24"/>
        </w:rPr>
        <w:instrText>ips between shrub traits and provision of ecosystem functions. Stem density and litter production were the most important functional traits affecting regulating and habitat functions. Also, there was a significant positive relationship between soil fertili</w:instrText>
      </w:r>
      <w:r>
        <w:rPr>
          <w:sz w:val="24"/>
          <w:szCs w:val="24"/>
        </w:rPr>
        <w:instrText>ty, soil stability and habitat provision (p?&amp;lt;?0.05). It can be recommended that planting spherical shrubs with high potential for litter production will enhance functions and can sustainably maintain sand dunes in arid ecosystems.&lt;/style&gt;&lt;/abstract&gt;&lt;url</w:instrText>
      </w:r>
      <w:r>
        <w:rPr>
          <w:sz w:val="24"/>
          <w:szCs w:val="24"/>
        </w:rPr>
        <w:instrText>s&gt;&lt;related-urls&gt;&lt;url&gt;&lt;style face="normal" font="default" size="100%"&gt;https://doi.org/10.1080/15324982.2019.1634655&lt;/style&gt;&lt;/url&gt;&lt;/related-urls&gt;&lt;/urls&gt;&lt;electronic-resource-num&gt;&lt;style face="normal" font="default" size="100%"&gt;10.1080/15324982.2019.1634655&lt;/st</w:instrText>
      </w:r>
      <w:r>
        <w:rPr>
          <w:sz w:val="24"/>
          <w:szCs w:val="24"/>
        </w:rPr>
        <w:instrText>yle&gt;&lt;/electronic-resource-num&gt;&lt;/record&gt;&lt;/Cite&gt;&lt;/EndNote&gt;</w:instrText>
      </w:r>
      <w:r>
        <w:rPr>
          <w:sz w:val="24"/>
          <w:szCs w:val="24"/>
        </w:rPr>
        <w:fldChar w:fldCharType="separate"/>
      </w:r>
      <w:r>
        <w:rPr>
          <w:sz w:val="24"/>
          <w:szCs w:val="24"/>
          <w:lang w:val="it-IT"/>
        </w:rPr>
        <w:t>(Khosravi Mashizi &amp; Sharafatmandrad, 2020)</w:t>
      </w:r>
      <w:r>
        <w:rPr>
          <w:sz w:val="24"/>
          <w:szCs w:val="24"/>
        </w:rPr>
        <w:fldChar w:fldCharType="end"/>
      </w:r>
      <w:r>
        <w:rPr>
          <w:sz w:val="24"/>
          <w:szCs w:val="24"/>
        </w:rPr>
        <w:t xml:space="preserve">.  Gradients were not uncommon </w:t>
      </w:r>
      <w:commentRangeStart w:id="50"/>
      <w:r>
        <w:rPr>
          <w:sz w:val="24"/>
          <w:szCs w:val="24"/>
        </w:rPr>
        <w:fldChar w:fldCharType="begin"/>
      </w:r>
      <w:r>
        <w:rPr>
          <w:sz w:val="24"/>
          <w:szCs w:val="24"/>
        </w:rPr>
        <w:instrText xml:space="preserve"> ADDIN EN.CITE &lt;EndNote&gt;&lt;Cite  &gt;&lt;Author&gt;Abdallah, Fathia; Chaieb, Mohamed&lt;/Author&gt;&lt;Year&gt;2010&lt;/Year&gt;&lt;RecNum&gt;6935&lt;/RecNum&gt;&lt;Pre</w:instrText>
      </w:r>
      <w:r>
        <w:rPr>
          <w:sz w:val="24"/>
          <w:szCs w:val="24"/>
        </w:rPr>
        <w:instrText>fix&gt;&lt;/Prefix&gt;&lt;Suffix&gt;&lt;/Suffix&gt;&lt;Pages&gt;&lt;/Pages&gt;&lt;DisplayText&gt;(Abdallah &amp; Chaieb, 2010; Armas et al., 2011; Howard et al., 2012)&lt;/DisplayText&gt;&lt;record&gt;&lt;database name="lit_2020.enl" path="/Volumes/zendata/tC/references/2020/lit_2020.enl"&gt;lit_2020.enl&lt;/database&gt;&lt;</w:instrText>
      </w:r>
      <w:r>
        <w:rPr>
          <w:sz w:val="24"/>
          <w:szCs w:val="24"/>
        </w:rPr>
        <w:instrText>source-app name="EndNote" version="19.3"&gt;EndNote&lt;/source-app&gt;&lt;rec-number&gt;6935&lt;/rec-number&gt;&lt;foreign-keys&gt;&lt;key app="EN" db-id="zv9tw0t2n2xfdiet259x2tdh09prp29zrxsv"&gt;6935&lt;/key&gt;&lt;/foreign-keys&gt;&lt;ref-type name="Journal Article"&gt;17&lt;/ref-type&gt;&lt;contributors&gt;&lt;authors</w:instrText>
      </w:r>
      <w:r>
        <w:rPr>
          <w:sz w:val="24"/>
          <w:szCs w:val="24"/>
        </w:rPr>
        <w:instrText>&gt;&lt;author&gt;&lt;style face="normal" font="default" size="100%"&gt;Abdallah, Fathia&lt;/style&gt;&lt;/author&gt;&lt;author&gt;&lt;style face="normal" font="default" size="100%"&gt;Chaieb, Mohamed&lt;/style&gt;&lt;/author&gt;&lt;/authors&gt;&lt;/contributors&gt;&lt;titles&gt;&lt;title&gt;&lt;style face="normal" font="default" si</w:instrText>
      </w:r>
      <w:r>
        <w:rPr>
          <w:sz w:val="24"/>
          <w:szCs w:val="24"/>
        </w:rPr>
        <w:instrText>ze="100%"&gt;Interactions of Acacia raddiana with herbaceous vegetation change with intensity of abiotic stress&lt;/style&gt;&lt;/title&gt;&lt;secondary-title&gt;&lt;style face="normal" font="default" size="100%"&gt;Flora - Morphology, Distribution, Functional Ecology of Plants&lt;/sty</w:instrText>
      </w:r>
      <w:r>
        <w:rPr>
          <w:sz w:val="24"/>
          <w:szCs w:val="24"/>
        </w:rPr>
        <w:instrText>le&gt;&lt;/secondary-title&gt;&lt;/titles&gt;&lt;periodical&gt;&lt;full-title&gt;&lt;style face="normal" font="default" size="100%"&gt;Flora - Morphology, Distribution, Functional Ecology of Plants&lt;/style&gt;&lt;/full-title&gt;&lt;/periodical&gt;&lt;pages&gt;&lt;style face="normal" font="default" size="100%"&gt;738</w:instrText>
      </w:r>
      <w:r>
        <w:rPr>
          <w:sz w:val="24"/>
          <w:szCs w:val="24"/>
        </w:rPr>
        <w:instrText>-744&lt;/style&gt;&lt;/pages&gt;&lt;volume&gt;&lt;style face="normal" font="default" size="100%"&gt;205&lt;/style&gt;&lt;/volume&gt;&lt;number&gt;&lt;style face="normal" font="default" size="100%"&gt;11&lt;/style&gt;&lt;/number&gt;&lt;keywords&gt;&lt;keyword&gt;&lt;style face="normal" font="default" size="100%"&gt;Abiotic stress&lt;/st</w:instrText>
      </w:r>
      <w:r>
        <w:rPr>
          <w:sz w:val="24"/>
          <w:szCs w:val="24"/>
        </w:rPr>
        <w:instrText>yle&gt;&lt;/keyword&gt;&lt;keyword&gt;&lt;style face="normal" font="default" size="100%"&gt;Competition&lt;/style&gt;&lt;/keyword&gt;&lt;keyword&gt;&lt;style face="normal" font="default" size="100%"&gt;Facilitation&lt;/style&gt;&lt;/keyword&gt;&lt;keyword&gt;&lt;style face="normal" font="default" size="100%"&gt;Herbaceous s</w:instrText>
      </w:r>
      <w:r>
        <w:rPr>
          <w:sz w:val="24"/>
          <w:szCs w:val="24"/>
        </w:rPr>
        <w:instrText>pecies&lt;/style&gt;&lt;/keyword&gt;&lt;keyword&gt;&lt;style face="normal" font="default" size="100%"&gt;Tree&lt;/style&gt;&lt;/keyword&gt;&lt;keyword&gt;&lt;style face="normal" font="default" size="100%"&gt;North Africa&lt;/style&gt;&lt;/keyword&gt;&lt;/keywords&gt;&lt;dates&gt;&lt;year&gt;&lt;style face="normal" font="default" size="</w:instrText>
      </w:r>
      <w:r>
        <w:rPr>
          <w:sz w:val="24"/>
          <w:szCs w:val="24"/>
        </w:rPr>
        <w:instrText>100%"&gt;2010&lt;/style&gt;&lt;/year&gt;&lt;pub-dates&gt;&lt;date&gt;&lt;style face="normal" font="default" size="100%"&gt;2010/11/01/&lt;/style&gt;&lt;/date&gt;&lt;/pub-dates&gt;&lt;/dates&gt;&lt;isbn&gt;&lt;style face="normal" font="default" size="100%"&gt;0367-2530&lt;/style&gt;&lt;/isbn&gt;&lt;abstract&gt;&lt;style face="normal" font="defau</w:instrText>
      </w:r>
      <w:r>
        <w:rPr>
          <w:sz w:val="24"/>
          <w:szCs w:val="24"/>
        </w:rPr>
        <w:instrText>lt" size="100%"&gt;Theoretical models predict that the relative importance of facilitation and competition may vary inversely across gradients of abiotic stress. However, these predictions have not been thoroughly tested in the field, especially in arid and s</w:instrText>
      </w:r>
      <w:r>
        <w:rPr>
          <w:sz w:val="24"/>
          <w:szCs w:val="24"/>
        </w:rPr>
        <w:instrText>emi-arid environments. In this study, we evaluated how the net effect of Acacia tortilis subsp. raddiana (syn. A. raddiana) trees on the herbaceous species varies across a gradient of water stress in arid Tunisian ecosystems. Our results show that the infl</w:instrText>
      </w:r>
      <w:r>
        <w:rPr>
          <w:sz w:val="24"/>
          <w:szCs w:val="24"/>
        </w:rPr>
        <w:instrText>uence of trees on the herbaceous stratum is beneficial. An Acacia tree improves the richness of herbaceous species around it by two to three times. The positive effect of Acacia raddiana on species composition is characterised in particular by a better dev</w:instrText>
      </w:r>
      <w:r>
        <w:rPr>
          <w:sz w:val="24"/>
          <w:szCs w:val="24"/>
        </w:rPr>
        <w:instrText>elopment of some species of high pastoral value such as Cenchrus ciliaris, Cynodon dactylon, Eragrostis papposa, Sisymbrium irio and Chenopodium album. We fitted the relationship between seasonal rainfall and the relative neighbour effect index, which vari</w:instrText>
      </w:r>
      <w:r>
        <w:rPr>
          <w:sz w:val="24"/>
          <w:szCs w:val="24"/>
        </w:rPr>
        <w:instrText>ed across this gradient, to a linear model. Our results show that herbaceous plant cover, plant biomass, plant density and diversity are higher under a tree canopy and this positive interaction still increase with higher abiotic stress conditions.&lt;/style&gt;&lt;</w:instrText>
      </w:r>
      <w:r>
        <w:rPr>
          <w:sz w:val="24"/>
          <w:szCs w:val="24"/>
        </w:rPr>
        <w:instrText>/abstract&gt;&lt;urls&gt;&lt;related-urls&gt;&lt;url&gt;&lt;style face="normal" font="default" size="100%"&gt;http://www.sciencedirect.com/science/article/pii/S0367253010000575&lt;/style&gt;&lt;/url&gt;&lt;/related-urls&gt;&lt;/urls&gt;&lt;electronic-resource-num&gt;&lt;style face="normal" font="default" size="100%</w:instrText>
      </w:r>
      <w:r>
        <w:rPr>
          <w:sz w:val="24"/>
          <w:szCs w:val="24"/>
        </w:rPr>
        <w:instrText>"&gt;https://doi.org/10.1016/j.flora.2010.04.009&lt;/style&gt;&lt;/electronic-resource-num&gt;&lt;/record&gt;&lt;/Cite&gt;&lt;Cite  &gt;&lt;Author&gt;Armas, Cristina; Rodríguez-Echeverría, Susana; Pugnaire, Francisco I.&lt;/Author&gt;&lt;Year&gt;2011&lt;/Year&gt;&lt;Prefix&gt;&lt;/Prefix&gt;&lt;Suffix&gt;&lt;/Suffix&gt;&lt;Pages&gt;&lt;/Pages&gt;&lt;</w:instrText>
      </w:r>
      <w:r>
        <w:rPr>
          <w:sz w:val="24"/>
          <w:szCs w:val="24"/>
        </w:rPr>
        <w:instrText>record&gt;&lt;database name="lit_2020.enl" path="/Volumes/zendata/tC/references/2020/lit_2020.enl"&gt;lit_2020.enl&lt;/database&gt;&lt;source-app name="EndNote" version="19.3"&gt;EndNote&lt;/source-app&gt;&lt;rec-number&gt;6932&lt;/rec-number&gt;&lt;foreign-keys&gt;&lt;key app="EN" db-id="zv9tw0t2n2xfdi</w:instrText>
      </w:r>
      <w:r>
        <w:rPr>
          <w:sz w:val="24"/>
          <w:szCs w:val="24"/>
        </w:rPr>
        <w:instrText>et259x2tdh09prp29zrxsv"&gt;6932&lt;/key&gt;&lt;/foreign-keys&gt;&lt;ref-type name="Journal Article"&gt;17&lt;/ref-type&gt;&lt;contributors&gt;&lt;authors&gt;&lt;author&gt;&lt;style face="normal" font="default" size="100%"&gt;Armas, Cristina&lt;/style&gt;&lt;/author&gt;&lt;author&gt;&lt;style face="normal" font="default" size="</w:instrText>
      </w:r>
      <w:r>
        <w:rPr>
          <w:sz w:val="24"/>
          <w:szCs w:val="24"/>
        </w:rPr>
        <w:instrText>100%"&gt;Rodríguez-Echeverría, Susana&lt;/style&gt;&lt;/author&gt;&lt;author&gt;&lt;style face="normal" font="default" size="100%"&gt;Pugnaire, Francisco I.&lt;/style&gt;&lt;/author&gt;&lt;/authors&gt;&lt;/contributors&gt;&lt;titles&gt;&lt;title&gt;&lt;style face="normal" font="default" size="100%"&gt;A field test of the st</w:instrText>
      </w:r>
      <w:r>
        <w:rPr>
          <w:sz w:val="24"/>
          <w:szCs w:val="24"/>
        </w:rPr>
        <w:instrText>ress-gradient hypothesis along an aridity gradient&lt;/style&gt;&lt;/title&gt;&lt;secondary-title&gt;&lt;style face="normal" font="default" size="100%"&gt;Journal of Vegetation Science&lt;/style&gt;&lt;/secondary-title&gt;&lt;/titles&gt;&lt;periodical&gt;&lt;full-title&gt;&lt;style face="normal" font="default" s</w:instrText>
      </w:r>
      <w:r>
        <w:rPr>
          <w:sz w:val="24"/>
          <w:szCs w:val="24"/>
        </w:rPr>
        <w:instrText xml:space="preserve">ize="100%"&gt;Journal of Vegetation Science&lt;/style&gt;&lt;/full-title&gt;&lt;/periodical&gt;&lt;pages&gt;&lt;style face="normal" font="default" size="100%"&gt;818-827&lt;/style&gt;&lt;/pages&gt;&lt;volume&gt;&lt;style face="normal" font="default" size="100%"&gt;22&lt;/style&gt;&lt;/volume&gt;&lt;number&gt;&lt;style face="normal" </w:instrText>
      </w:r>
      <w:r>
        <w:rPr>
          <w:sz w:val="24"/>
          <w:szCs w:val="24"/>
        </w:rPr>
        <w:instrText>font="default" size="100%"&gt;5&lt;/style&gt;&lt;/number&gt;&lt;keywords&gt;&lt;keyword&gt;&lt;style face="normal" font="default" size="100%"&gt;Arid&lt;/style&gt;&lt;/keyword&gt;&lt;keyword&gt;&lt;style face="normal" font="default" size="100%"&gt;Competition&lt;/style&gt;&lt;/keyword&gt;&lt;keyword&gt;&lt;style face="normal" font="</w:instrText>
      </w:r>
      <w:r>
        <w:rPr>
          <w:sz w:val="24"/>
          <w:szCs w:val="24"/>
        </w:rPr>
        <w:instrText>default" size="100%"&gt;Facilitation&lt;/style&gt;&lt;/keyword&gt;&lt;keyword&gt;&lt;style face="normal" font="default" size="100%"&gt;Importance&lt;/style&gt;&lt;/keyword&gt;&lt;keyword&gt;&lt;style face="normal" font="default" size="100%"&gt;Intensity&lt;/style&gt;&lt;/keyword&gt;&lt;keyword&gt;&lt;style face="normal" font="</w:instrText>
      </w:r>
      <w:r>
        <w:rPr>
          <w:sz w:val="24"/>
          <w:szCs w:val="24"/>
        </w:rPr>
        <w:instrText>default" size="100%"&gt;Interactions&lt;/style&gt;&lt;/keyword&gt;&lt;keyword&gt;&lt;style face="normal" font="default" size="100%"&gt;Species richness&lt;/style&gt;&lt;/keyword&gt;&lt;/keywords&gt;&lt;dates&gt;&lt;year&gt;&lt;style face="normal" font="default" size="100%"&gt;2011&lt;/style&gt;&lt;/year&gt;&lt;pub-dates&gt;&lt;date&gt;&lt;style</w:instrText>
      </w:r>
      <w:r>
        <w:rPr>
          <w:sz w:val="24"/>
          <w:szCs w:val="24"/>
        </w:rPr>
        <w:instrText xml:space="preserve"> face="normal" font="default" size="100%"&gt;2011/10/01&lt;/style&gt;&lt;/date&gt;&lt;/pub-dates&gt;&lt;/dates&gt;&lt;publisher&gt;&lt;style face="normal" font="default" size="100%"&gt;John Wiley &amp;amp; Sons, Ltd&lt;/style&gt;&lt;/publisher&gt;&lt;isbn&gt;&lt;style face="normal" font="default" size="100%"&gt;1100-9233&lt;</w:instrText>
      </w:r>
      <w:r>
        <w:rPr>
          <w:sz w:val="24"/>
          <w:szCs w:val="24"/>
        </w:rPr>
        <w:instrText>/style&gt;&lt;/isbn&gt;&lt;abstract&gt;&lt;style face="normal" font="default" size="100%"&gt;Abstract Aims: The stress-gradient hypothesis (SGH) predicts how plant interactions change along environmental stress gradients. We tested the SGH in an aridity gradient, where support</w:instrText>
      </w:r>
      <w:r>
        <w:rPr>
          <w:sz w:val="24"/>
          <w:szCs w:val="24"/>
        </w:rPr>
        <w:instrText xml:space="preserve"> for the hypothesis and the specific shape of its response curve is controversial. Location: Almería, Cáceres and Coimbra, three sites in the Iberian Peninsula that encompass the most arid and wet habitats in the distribution range of a nurse shrub species</w:instrText>
      </w:r>
      <w:r>
        <w:rPr>
          <w:sz w:val="24"/>
          <w:szCs w:val="24"/>
        </w:rPr>
        <w:instrText xml:space="preserve"> ?Retama sphaerocarpa L. (Boiss) ? in Europe. Methods: We analysed the effect of Retama on its understorey plant community and measured the biomass and species richness beneath Retama and in gaps. We estimated the frequency (changes in species richness), i</w:instrText>
      </w:r>
      <w:r>
        <w:rPr>
          <w:sz w:val="24"/>
          <w:szCs w:val="24"/>
        </w:rPr>
        <w:instrText>mportance and intensity of the Retama effects, and derived the severity?interaction relationship pattern, analysing how these interaction indices changed along this aridity gradient. Results and conclusions: The intensity and frequency of facilitation by R</w:instrText>
      </w:r>
      <w:r>
        <w:rPr>
          <w:sz w:val="24"/>
          <w:szCs w:val="24"/>
        </w:rPr>
        <w:instrText>etama increased monotonically with increasing environmental severity, and the importance tended to have a similar pattern, overall supporting the SGH. Our data did not support predictions from recent revisions of the SGH, which may not apply to whole plant</w:instrText>
      </w:r>
      <w:r>
        <w:rPr>
          <w:sz w:val="24"/>
          <w:szCs w:val="24"/>
        </w:rPr>
        <w:instrText xml:space="preserve"> communities like those studied here or when interactions are highly asymmetrical. Facilitation by Retama influenced community composition and species richness to the point that a significant fraction of species found at the most arid end of the gradient w</w:instrText>
      </w:r>
      <w:r>
        <w:rPr>
          <w:sz w:val="24"/>
          <w:szCs w:val="24"/>
        </w:rPr>
        <w:instrText xml:space="preserve">ere only able to survive beneath the nurse shrub, whereas some of these species were able to thrive in gaps at more mesic sites, highlighting the ecological relevance of facilitation by nurse species in mediterranean environments, especially in the driest </w:instrText>
      </w:r>
      <w:r>
        <w:rPr>
          <w:sz w:val="24"/>
          <w:szCs w:val="24"/>
        </w:rPr>
        <w:instrText>sites.&lt;/style&gt;&lt;/abstract&gt;&lt;urls&gt;&lt;related-urls&gt;&lt;url&gt;&lt;style face="normal" font="default" size="100%"&gt;https://doi.org/10.1111/j.1654-1103.2011.01301.x&lt;/style&gt;&lt;/url&gt;&lt;/related-urls&gt;&lt;/urls&gt;&lt;electronic-resource-num&gt;&lt;style face="normal" font="default" size="100%"&gt;1</w:instrText>
      </w:r>
      <w:r>
        <w:rPr>
          <w:sz w:val="24"/>
          <w:szCs w:val="24"/>
        </w:rPr>
        <w:instrText>0.1111/j.1654-1103.2011.01301.x&lt;/style&gt;&lt;/electronic-resource-num&gt;&lt;access-date&gt;&lt;style face="normal" font="default" size="100%"&gt;2020/09/30&lt;/style&gt;&lt;/access-date&gt;&lt;/record&gt;&lt;/Cite&gt;&lt;Cite  &gt;&lt;Author&gt;Howard, Kimberley S. C.; Eldridge, David J.; Soliveres, Santiago&lt;/</w:instrText>
      </w:r>
      <w:r>
        <w:rPr>
          <w:sz w:val="24"/>
          <w:szCs w:val="24"/>
        </w:rPr>
        <w:instrText>Author&gt;&lt;Year&gt;2012&lt;/Year&gt;&lt;Prefix&gt;&lt;/Prefix&gt;&lt;Suffix&gt;&lt;/Suffix&gt;&lt;Pages&gt;&lt;/Pages&gt;&lt;record&gt;&lt;database name="lit_2020.enl" path="/Volumes/zendata/tC/references/2020/lit_2020.enl"&gt;lit_2020.enl&lt;/database&gt;&lt;source-app name="EndNote" version="19.3"&gt;EndNote&lt;/source-app&gt;&lt;rec</w:instrText>
      </w:r>
      <w:r>
        <w:rPr>
          <w:sz w:val="24"/>
          <w:szCs w:val="24"/>
        </w:rPr>
        <w:instrText xml:space="preserve">-number&gt;6938&lt;/rec-number&gt;&lt;foreign-keys&gt;&lt;key app="EN" db-id="zv9tw0t2n2xfdiet259x2tdh09prp29zrxsv"&gt;6938&lt;/key&gt;&lt;/foreign-keys&gt;&lt;ref-type name="Journal Article"&gt;17&lt;/ref-type&gt;&lt;contributors&gt;&lt;authors&gt;&lt;author&gt;&lt;style face="normal" font="default" size="100%"&gt;Howard, </w:instrText>
      </w:r>
      <w:r>
        <w:rPr>
          <w:sz w:val="24"/>
          <w:szCs w:val="24"/>
        </w:rPr>
        <w:instrText>Kimberley S. C.&lt;/style&gt;&lt;/author&gt;&lt;author&gt;&lt;style face="normal" font="default" size="100%"&gt;Eldridge, David J.&lt;/style&gt;&lt;/author&gt;&lt;author&gt;&lt;style face="normal" font="default" size="100%"&gt;Soliveres, Santiago&lt;/style&gt;&lt;/author&gt;&lt;/authors&gt;&lt;/contributors&gt;&lt;titles&gt;&lt;title&gt;&lt;</w:instrText>
      </w:r>
      <w:r>
        <w:rPr>
          <w:sz w:val="24"/>
          <w:szCs w:val="24"/>
        </w:rPr>
        <w:instrText>style face="normal" font="default" size="100%"&gt;Positive effects of shrubs on plant species diversity do not change along a gradient in grazing pressure in an arid shrubland&lt;/style&gt;&lt;/title&gt;&lt;secondary-title&gt;&lt;style face="normal" font="default" size="100%"&gt;Bas</w:instrText>
      </w:r>
      <w:r>
        <w:rPr>
          <w:sz w:val="24"/>
          <w:szCs w:val="24"/>
        </w:rPr>
        <w:instrText>ic and Applied Ecology&lt;/style&gt;&lt;/secondary-title&gt;&lt;/titles&gt;&lt;periodical&gt;&lt;full-title&gt;&lt;style face="normal" font="default" size="100%"&gt;Basic and Applied Ecology&lt;/style&gt;&lt;/full-title&gt;&lt;/periodical&gt;&lt;pages&gt;&lt;style face="normal" font="default" size="100%"&gt;159-168&lt;/styl</w:instrText>
      </w:r>
      <w:r>
        <w:rPr>
          <w:sz w:val="24"/>
          <w:szCs w:val="24"/>
        </w:rPr>
        <w:instrText>e&gt;&lt;/pages&gt;&lt;volume&gt;&lt;style face="normal" font="default" size="100%"&gt;13&lt;/style&gt;&lt;/volume&gt;&lt;number&gt;&lt;style face="normal" font="default" size="100%"&gt;2&lt;/style&gt;&lt;/number&gt;&lt;keywords&gt;&lt;keyword&gt;&lt;style face="normal" font="default" size="100%"&gt;Facilitation&lt;/style&gt;&lt;/keyword&gt;</w:instrText>
      </w:r>
      <w:r>
        <w:rPr>
          <w:sz w:val="24"/>
          <w:szCs w:val="24"/>
        </w:rPr>
        <w:instrText>&lt;keyword&gt;&lt;style face="normal" font="default" size="100%"&gt;Shrubland&lt;/style&gt;&lt;/keyword&gt;&lt;keyword&gt;&lt;style face="normal" font="default" size="100%"&gt;Encroachment&lt;/style&gt;&lt;/keyword&gt;&lt;keyword&gt;&lt;style face="normal" font="default" size="100%"&gt;Interactions&lt;/style&gt;&lt;/keywor</w:instrText>
      </w:r>
      <w:r>
        <w:rPr>
          <w:sz w:val="24"/>
          <w:szCs w:val="24"/>
        </w:rPr>
        <w:instrText>d&gt;&lt;keyword&gt;&lt;style face="normal" font="default" size="100%"&gt;Nurse plant&lt;/style&gt;&lt;/keyword&gt;&lt;/keywords&gt;&lt;dates&gt;&lt;year&gt;&lt;style face="normal" font="default" size="100%"&gt;2012&lt;/style&gt;&lt;/year&gt;&lt;pub-dates&gt;&lt;date&gt;&lt;style face="normal" font="default" size="100%"&gt;2012/03/01/&lt;</w:instrText>
      </w:r>
      <w:r>
        <w:rPr>
          <w:sz w:val="24"/>
          <w:szCs w:val="24"/>
        </w:rPr>
        <w:instrText>/style&gt;&lt;/date&gt;&lt;/pub-dates&gt;&lt;/dates&gt;&lt;isbn&gt;&lt;style face="normal" font="default" size="100%"&gt;1439-1791&lt;/style&gt;&lt;/isbn&gt;&lt;abstract&gt;&lt;style face="normal" font="default" size="100%"&gt;Facilitative or positive interactions among species are driven mainly by the environme</w:instrText>
      </w:r>
      <w:r>
        <w:rPr>
          <w:sz w:val="24"/>
          <w:szCs w:val="24"/>
        </w:rPr>
        <w:instrText xml:space="preserve">ntal amelioration or protection from grazing provided by nurse plants. Some studies have suggested that protection from grazing is inconsequential in water-limited environments because of low herbivore densities and their grazing effects. Others, however, </w:instrText>
      </w:r>
      <w:r>
        <w:rPr>
          <w:sz w:val="24"/>
          <w:szCs w:val="24"/>
        </w:rPr>
        <w:instrText>argue that herbivores have a major effect on semi-arid plant communities, and that protection from grazing is a significant factor driving positive plant–plant interactions in such environments. We identified a gradient in grazing pressure in a semi-arid s</w:instrText>
      </w:r>
      <w:r>
        <w:rPr>
          <w:sz w:val="24"/>
          <w:szCs w:val="24"/>
        </w:rPr>
        <w:instrText>hrubland in south-eastern Australia along which we compared soil condition, incident radiation and plant composition beneath two nurse shrub species with open (shrub-free) interspaces. Our aim was to assess the degree of microclimatic amelioration provided</w:instrText>
      </w:r>
      <w:r>
        <w:rPr>
          <w:sz w:val="24"/>
          <w:szCs w:val="24"/>
        </w:rPr>
        <w:instrText xml:space="preserve"> by both shrubs, and changes in the interactions (intensity, importance and frequency) between both nurse shrubs and their understorey species, and their effects on species richness at the community level. Both the relative interaction intensity (RII) and </w:instrText>
      </w:r>
      <w:r>
        <w:rPr>
          <w:sz w:val="24"/>
          <w:szCs w:val="24"/>
        </w:rPr>
        <w:instrText>interaction importance (Iimp) indices of plant–plant interactions were generally positive and independent of grazing pressure. Soil beneath both nurse plants had significantly greater indices of nutrient cycling and infiltration, and contained more C and N</w:instrText>
      </w:r>
      <w:r>
        <w:rPr>
          <w:sz w:val="24"/>
          <w:szCs w:val="24"/>
        </w:rPr>
        <w:instrText xml:space="preserve"> than soil in the open. Almost twice as many species occurred under the canopies of both shrubs (44 species) than in the open (23 species), and the composition of species differed significantly among microsites. Fifty-four percent of all perennial plant sp</w:instrText>
      </w:r>
      <w:r>
        <w:rPr>
          <w:sz w:val="24"/>
          <w:szCs w:val="24"/>
        </w:rPr>
        <w:instrText>ecies occurred exclusively under shrubs. Our results suggest that environmental amelioration is a stronger driver of the facilitatory effect of shrubs on their understorey species than protection from grazing. Our conclusions are based on the fact that the</w:instrText>
      </w:r>
      <w:r>
        <w:rPr>
          <w:sz w:val="24"/>
          <w:szCs w:val="24"/>
        </w:rPr>
        <w:instrText xml:space="preserve"> substantial effect of plant–plant interactions on plant species richness was largely independent of grazing pressure. Irrespective of the underlying mechanism for this effect, our study illustrates the ecological role of shrubs as refugia for understorey </w:instrText>
      </w:r>
      <w:r>
        <w:rPr>
          <w:sz w:val="24"/>
          <w:szCs w:val="24"/>
        </w:rPr>
        <w:instrText>plants in semi-arid environments and cautions against management practices aimed at reducing shrub populations. Zusammenfassung Positive oder fördernde Interaktionen zwischen Arten beruhen hauptsächlich auf einer Verbesserung der Umwelt oder auf dem Schutz</w:instrText>
      </w:r>
      <w:r>
        <w:rPr>
          <w:sz w:val="24"/>
          <w:szCs w:val="24"/>
        </w:rPr>
        <w:instrText xml:space="preserve"> vor Beweidung, der durch Ammenpflanzen zur Verfügung gestellt wird. Einige Untersuchungen ließen vermuten, dass der Schutz vor Beweidung in Umwelten mit einer begrenzten Verfügbarkeit von Wasser ohne Konsequenzen bleibt, weil die Herbivorendichten und ihr</w:instrText>
      </w:r>
      <w:r>
        <w:rPr>
          <w:sz w:val="24"/>
          <w:szCs w:val="24"/>
        </w:rPr>
        <w:instrText xml:space="preserve"> Beweidungseffekt gering sind. Andere argumentieren jedoch damit, dass die Herbivoren einen ausschlaggebenden Effekt auf semiaride Pflanzengemeinschaften haben und dass der Schutz vor Beweidung ein signifikanter Faktor ist, der positive Pflanzen-Pflanzen-I</w:instrText>
      </w:r>
      <w:r>
        <w:rPr>
          <w:sz w:val="24"/>
          <w:szCs w:val="24"/>
        </w:rPr>
        <w:instrText>nteraktionen in diesen Umwelten vorantreibt. Wir untersuchten einen Gradienten im Beweidungsdruck in einem semiariden Buschland im süd-östlichen Australien und verglichen die Bodenbeschaffenheit, die einfallende Strahlung und die Pflanzenzusammensetzung un</w:instrText>
      </w:r>
      <w:r>
        <w:rPr>
          <w:sz w:val="24"/>
          <w:szCs w:val="24"/>
        </w:rPr>
        <w:instrText>ter zwei Ammenstraucharten mit offenen (buschfreien) Zwischenräumen. Unser Ziel war es, den Grad der mikroklimatischen Verbesserung, der durch die beiden Straucharten zur Verfügung gestellt wurde, und die Veränderungen in den Interaktionen (Intensität, Bed</w:instrText>
      </w:r>
      <w:r>
        <w:rPr>
          <w:sz w:val="24"/>
          <w:szCs w:val="24"/>
        </w:rPr>
        <w:instrText>eutung und Häufigkeit) zwischen den beiden Straucharten und ihren Unterwuchsarten sowie ihre Effekte auf den Artenreichtum auf der Gemeinschaftsebene abzuschätzen. Sowohl die Indizes der relativen Interaktionsintensität (RII) als auch der Bedeutung der Int</w:instrText>
      </w:r>
      <w:r>
        <w:rPr>
          <w:sz w:val="24"/>
          <w:szCs w:val="24"/>
        </w:rPr>
        <w:instrText xml:space="preserve">eraktionen (limp) waren im Allgemeinen positiv und unabhängig vom Beweidungsdruck. Der Boden unter beiden Ammenpflanzen besaß signifikant höhere Indizes in Bezug auf den Nährstoffkreislauf und die Durchlässigkeit und enthielt mehr C und N als der Boden in </w:instrText>
      </w:r>
      <w:r>
        <w:rPr>
          <w:sz w:val="24"/>
          <w:szCs w:val="24"/>
        </w:rPr>
        <w:instrText>offenen Bereichen. Unter dem Dach der beiden Straucharten kamen fast doppelt so viele Arten vor (44 Arten) wie in den offenen Bereichen (23 Arten) und die Zusammensetzung der Arten unterschied sich signifikant zwischen den Mikrostandorten. 54% der perennie</w:instrText>
      </w:r>
      <w:r>
        <w:rPr>
          <w:sz w:val="24"/>
          <w:szCs w:val="24"/>
        </w:rPr>
        <w:instrText>renden Arten kamen ausschließlich unter Büschen vor. Unsere Ergebnisse lassen vermuten, dass die Verbesserung der Umwelt ein Faktor ist, der für die fördernden Effekte von Büschen auf ihre Unterwuchspflanzen eine größere Bedeutung hat als der Schutz vor Be</w:instrText>
      </w:r>
      <w:r>
        <w:rPr>
          <w:sz w:val="24"/>
          <w:szCs w:val="24"/>
        </w:rPr>
        <w:instrText>weidung. Unsere Schlussfolgerungen basieren auf der Tatsache, dass der substantielle Effekt der Pflanzen-Pflanzen-Interaktionen auf den Pflanzenartenreichtum im Großen und Ganzen vom Beweidungsdruck unabhängig war. Unabhängig von den zugrundeliegenden Mech</w:instrText>
      </w:r>
      <w:r>
        <w:rPr>
          <w:sz w:val="24"/>
          <w:szCs w:val="24"/>
        </w:rPr>
        <w:instrText>anismen für diesen Effekt, zeigt unsere Untersuchung anschaulich die ökologische Rolle der Büsche als Refugien für Unterwuchspflanzen in semiariden Umwelten, und sie warnt vor Managementpraktiken, die darauf abzielen die Strauchpopulationen zu verringern.&lt;</w:instrText>
      </w:r>
      <w:r>
        <w:rPr>
          <w:sz w:val="24"/>
          <w:szCs w:val="24"/>
        </w:rPr>
        <w:instrText>/style&gt;&lt;/abstract&gt;&lt;urls&gt;&lt;related-urls&gt;&lt;url&gt;&lt;style face="normal" font="default" size="100%"&gt;http://www.sciencedirect.com/science/article/pii/S1439179112000229&lt;/style&gt;&lt;/url&gt;&lt;/related-urls&gt;&lt;/urls&gt;&lt;electronic-resource-num&gt;&lt;style face="normal" font="default" si</w:instrText>
      </w:r>
      <w:r>
        <w:rPr>
          <w:sz w:val="24"/>
          <w:szCs w:val="24"/>
        </w:rPr>
        <w:instrText>ze="100%"&gt;https://doi.org/10.1016/j.baae.2012.02.008&lt;/style&gt;&lt;/electronic-resource-num&gt;&lt;/record&gt;&lt;/Cite&gt;&lt;/EndNote&gt;</w:instrText>
      </w:r>
      <w:r>
        <w:rPr>
          <w:sz w:val="24"/>
          <w:szCs w:val="24"/>
        </w:rPr>
        <w:fldChar w:fldCharType="separate"/>
      </w:r>
      <w:r>
        <w:rPr>
          <w:sz w:val="24"/>
          <w:szCs w:val="24"/>
          <w:lang w:val="fr-FR"/>
        </w:rPr>
        <w:t>(Abdallah &amp; Chaieb, 2010; Armas et al., 2011; Howard et al., 2012)</w:t>
      </w:r>
      <w:r>
        <w:rPr>
          <w:sz w:val="24"/>
          <w:szCs w:val="24"/>
        </w:rPr>
        <w:fldChar w:fldCharType="end"/>
      </w:r>
      <w:r>
        <w:rPr>
          <w:sz w:val="24"/>
          <w:szCs w:val="24"/>
        </w:rPr>
        <w:t xml:space="preserve">, </w:t>
      </w:r>
      <w:commentRangeEnd w:id="50"/>
      <w:r w:rsidR="0023160D">
        <w:rPr>
          <w:rStyle w:val="CommentReference"/>
          <w:rFonts w:ascii="Times New Roman" w:hAnsi="Times New Roman" w:cs="Times New Roman"/>
          <w:color w:val="auto"/>
          <w14:textOutline w14:w="0" w14:cap="rnd" w14:cmpd="sng" w14:algn="ctr">
            <w14:noFill/>
            <w14:prstDash w14:val="solid"/>
            <w14:bevel/>
          </w14:textOutline>
        </w:rPr>
        <w:commentReference w:id="50"/>
      </w:r>
      <w:r>
        <w:rPr>
          <w:sz w:val="24"/>
          <w:szCs w:val="24"/>
        </w:rPr>
        <w:t>and all extractable data from each study were used in the analyses.  Full</w:t>
      </w:r>
      <w:r>
        <w:rPr>
          <w:sz w:val="24"/>
          <w:szCs w:val="24"/>
        </w:rPr>
        <w:t xml:space="preserve"> details of the review process and data extraction are provided here including a PRISMA figure </w:t>
      </w:r>
      <w:r>
        <w:rPr>
          <w:sz w:val="24"/>
          <w:szCs w:val="24"/>
        </w:rPr>
        <w:fldChar w:fldCharType="begin"/>
      </w:r>
      <w:r>
        <w:rPr>
          <w:sz w:val="24"/>
          <w:szCs w:val="24"/>
        </w:rPr>
        <w:instrText xml:space="preserve"> ADDIN EN.CITE &lt;EndNote&gt;&lt;Cite  &gt;&lt;Author&gt;Moher, D.; Liberati, A.; Tetzlaff, J.; Altman, D.G.; The PRISMA Group&lt;/Author&gt;&lt;Year&gt;2009&lt;/Year&gt;&lt;RecNum&gt;2201&lt;/RecNum&gt;&lt;Pref</w:instrText>
      </w:r>
      <w:r>
        <w:rPr>
          <w:sz w:val="24"/>
          <w:szCs w:val="24"/>
        </w:rPr>
        <w:instrText>ix&gt;&lt;/Prefix&gt;&lt;Suffix&gt;&lt;/Suffix&gt;&lt;Pages&gt;&lt;/Pages&gt;&lt;DisplayText&gt;(Moher et al., 2009)&lt;/DisplayText&gt;&lt;record&gt;&lt;database name="lit_2020.enl" path="/Volumes/zendata/tC/references/2020/lit_2020.enl"&gt;lit_2020.enl&lt;/database&gt;&lt;source-app name="EndNote" version="19.3"&gt;EndNot</w:instrText>
      </w:r>
      <w:r>
        <w:rPr>
          <w:sz w:val="24"/>
          <w:szCs w:val="24"/>
        </w:rPr>
        <w:instrText>e&lt;/source-app&gt;&lt;rec-number&gt;2201&lt;/rec-number&gt;&lt;foreign-keys&gt;&lt;key app="EN" db-id="zv9tw0t2n2xfdiet259x2tdh09prp29zrxsv"&gt;2201&lt;/key&gt;&lt;/foreign-keys&gt;&lt;ref-type name="Journal Article"&gt;17&lt;/ref-type&gt;&lt;contributors&gt;&lt;authors&gt;&lt;author&gt;&lt;style face="normal" font="default" si</w:instrText>
      </w:r>
      <w:r>
        <w:rPr>
          <w:sz w:val="24"/>
          <w:szCs w:val="24"/>
        </w:rPr>
        <w:instrText>ze="100%"&gt;Moher, D.&lt;/style&gt;&lt;/author&gt;&lt;author&gt;&lt;style face="normal" font="default" size="100%"&gt;Liberati, A.&lt;/style&gt;&lt;/author&gt;&lt;author&gt;&lt;style face="normal" font="default" size="100%"&gt;Tetzlaff, J.&lt;/style&gt;&lt;/author&gt;&lt;author&gt;&lt;style face="normal" font="default" size="</w:instrText>
      </w:r>
      <w:r>
        <w:rPr>
          <w:sz w:val="24"/>
          <w:szCs w:val="24"/>
        </w:rPr>
        <w:instrText>100%"&gt;Altman, D.G.&lt;/style&gt;&lt;/author&gt;&lt;author&gt;&lt;style face="normal" font="default" size="100%"&gt;The PRISMA Group&lt;/style&gt;&lt;/author&gt;&lt;/authors&gt;&lt;/contributors&gt;&lt;titles&gt;&lt;title&gt;&lt;style face="normal" font="default" size="100%"&gt;Preferred Reporting Items for Systematic Rev</w:instrText>
      </w:r>
      <w:r>
        <w:rPr>
          <w:sz w:val="24"/>
          <w:szCs w:val="24"/>
        </w:rPr>
        <w:instrText>iews and Meta-Analyses: The PRISMA Statement.&lt;/style&gt;&lt;/title&gt;&lt;secondary-title&gt;&lt;style face="normal" font="default" size="100%"&gt;BMJ&lt;/style&gt;&lt;/secondary-title&gt;&lt;/titles&gt;&lt;periodical&gt;&lt;full-title&gt;&lt;style face="normal" font="default" size="100%"&gt;BMJ&lt;/style&gt;&lt;/full-ti</w:instrText>
      </w:r>
      <w:r>
        <w:rPr>
          <w:sz w:val="24"/>
          <w:szCs w:val="24"/>
        </w:rPr>
        <w:instrText>tle&gt;&lt;/periodical&gt;&lt;pages&gt;&lt;style face="normal" font="default" size="100%"&gt;b2535&lt;/style&gt;&lt;/pages&gt;&lt;volume&gt;&lt;style face="normal" font="default" size="100%"&gt;339&lt;/style&gt;&lt;/volume&gt;&lt;keywords&gt;&lt;keyword&gt;&lt;style face="normal" font="default" size="100%"&gt;interactions&lt;/style&gt;</w:instrText>
      </w:r>
      <w:r>
        <w:rPr>
          <w:sz w:val="24"/>
          <w:szCs w:val="24"/>
        </w:rPr>
        <w:instrText>&lt;/keyword&gt;&lt;/keywords&gt;&lt;dates&gt;&lt;year&gt;&lt;style face="normal" font="default" size="100%"&gt;2009&lt;/style&gt;&lt;/year&gt;&lt;/dates&gt;&lt;urls&gt;&lt;/urls&gt;&lt;electronic-resource-num&gt;&lt;style face="normal" font="default" size="100%"&gt;10.1136/bmj.b2535&lt;/style&gt;&lt;/electronic-resource-num&gt;&lt;/record&gt;&lt;</w:instrText>
      </w:r>
      <w:r>
        <w:rPr>
          <w:sz w:val="24"/>
          <w:szCs w:val="24"/>
        </w:rPr>
        <w:instrText>/Cite&gt;&lt;/EndNote&gt;</w:instrText>
      </w:r>
      <w:r>
        <w:rPr>
          <w:sz w:val="24"/>
          <w:szCs w:val="24"/>
        </w:rPr>
        <w:fldChar w:fldCharType="separate"/>
      </w:r>
      <w:r>
        <w:rPr>
          <w:sz w:val="24"/>
          <w:szCs w:val="24"/>
        </w:rPr>
        <w:t>(Moher et al., 2009)</w:t>
      </w:r>
      <w:r>
        <w:rPr>
          <w:sz w:val="24"/>
          <w:szCs w:val="24"/>
        </w:rPr>
        <w:fldChar w:fldCharType="end"/>
      </w:r>
      <w:r>
        <w:rPr>
          <w:sz w:val="24"/>
          <w:szCs w:val="24"/>
        </w:rPr>
        <w:t xml:space="preserve"> and the list of studies </w:t>
      </w:r>
      <w:r>
        <w:rPr>
          <w:sz w:val="24"/>
          <w:szCs w:val="24"/>
          <w:lang w:val="it-IT"/>
        </w:rPr>
        <w:t>(Supplement</w:t>
      </w:r>
      <w:r>
        <w:rPr>
          <w:sz w:val="24"/>
          <w:szCs w:val="24"/>
        </w:rPr>
        <w:t xml:space="preserve"> Figure 1 and Table 1</w:t>
      </w:r>
      <w:r>
        <w:rPr>
          <w:sz w:val="24"/>
          <w:szCs w:val="24"/>
        </w:rPr>
        <w:t>)</w:t>
      </w:r>
      <w:r>
        <w:rPr>
          <w:sz w:val="24"/>
          <w:szCs w:val="24"/>
        </w:rPr>
        <w:t xml:space="preserve">.  The data and supporting code are also published openly </w:t>
      </w:r>
      <w:r>
        <w:rPr>
          <w:sz w:val="24"/>
          <w:szCs w:val="24"/>
        </w:rPr>
        <w:fldChar w:fldCharType="begin"/>
      </w:r>
      <w:r>
        <w:rPr>
          <w:sz w:val="24"/>
          <w:szCs w:val="24"/>
        </w:rPr>
        <w:instrText xml:space="preserve"> ADDIN EN.CITE &lt;EndNote&gt;&lt;Cite  &gt;&lt;Author&gt;Lortie, Christopher J.; Zuliani, Mario; Owen, Malory; Haas, S</w:instrText>
      </w:r>
      <w:r>
        <w:rPr>
          <w:sz w:val="24"/>
          <w:szCs w:val="24"/>
        </w:rPr>
        <w:instrText>.; Braun, J.; Filazzola, A.; Seifan, M.; Ghazian, Nargol; Lucero, J.&lt;/Author&gt;&lt;Year&gt;2020&lt;/Year&gt;&lt;RecNum&gt;6910&lt;/RecNum&gt;&lt;Prefix&gt;&lt;/Prefix&gt;&lt;Suffix&gt;&lt;/Suffix&gt;&lt;Pages&gt;&lt;/Pages&gt;&lt;DisplayText&gt;(Lortie et al., 2020)&lt;/DisplayText&gt;&lt;record&gt;&lt;database name="lit_2020.enl" path="</w:instrText>
      </w:r>
      <w:r>
        <w:rPr>
          <w:sz w:val="24"/>
          <w:szCs w:val="24"/>
        </w:rPr>
        <w:instrText>/Volumes/zendata/tC/references/2020/lit_2020.enl"&gt;lit_2020.enl&lt;/database&gt;&lt;source-app name="EndNote" version="19.3"&gt;EndNote&lt;/source-app&gt;&lt;rec-number&gt;6910&lt;/rec-number&gt;&lt;foreign-keys&gt;&lt;key app="EN" db-id="zv9tw0t2n2xfdiet259x2tdh09prp29zrxsv"&gt;6910&lt;/key&gt;&lt;/foreign</w:instrText>
      </w:r>
      <w:r>
        <w:rPr>
          <w:sz w:val="24"/>
          <w:szCs w:val="24"/>
        </w:rPr>
        <w:instrText>-keys&gt;&lt;ref-type name="Journal Article"&gt;17&lt;/ref-type&gt;&lt;contributors&gt;&lt;authors&gt;&lt;author&gt;&lt;style face="normal" font="default" size="100%"&gt;Lortie, Christopher J.&lt;/style&gt;&lt;/author&gt;&lt;author&gt;&lt;style face="normal" font="default" size="100%"&gt;Zuliani, Mario&lt;/style&gt;&lt;/author</w:instrText>
      </w:r>
      <w:r>
        <w:rPr>
          <w:sz w:val="24"/>
          <w:szCs w:val="24"/>
        </w:rPr>
        <w:instrText>&gt;&lt;author&gt;&lt;style face="normal" font="default" size="100%"&gt;Owen, Malory&lt;/style&gt;&lt;/author&gt;&lt;author&gt;&lt;style face="normal" font="default" size="100%"&gt;Haas, S.&lt;/style&gt;&lt;/author&gt;&lt;author&gt;&lt;style face="normal" font="default" size="100%"&gt;Braun, J.&lt;/style&gt;&lt;/author&gt;&lt;author</w:instrText>
      </w:r>
      <w:r>
        <w:rPr>
          <w:sz w:val="24"/>
          <w:szCs w:val="24"/>
        </w:rPr>
        <w:instrText>&gt;&lt;style face="normal" font="default" size="100%"&gt;Filazzola, A.&lt;/style&gt;&lt;/author&gt;&lt;author&gt;&lt;style face="normal" font="default" size="100%"&gt;Seifan, M.&lt;/style&gt;&lt;/author&gt;&lt;author&gt;&lt;style face="normal" font="default" size="100%"&gt;Ghazian, Nargol&lt;/style&gt;&lt;/author&gt;&lt;autho</w:instrText>
      </w:r>
      <w:r>
        <w:rPr>
          <w:sz w:val="24"/>
          <w:szCs w:val="24"/>
        </w:rPr>
        <w:instrText>r&gt;&lt;style face="normal" font="default" size="100%"&gt;Lucero, J.&lt;/style&gt;&lt;/author&gt;&lt;/authors&gt;&lt;/contributors&gt;&lt;titles&gt;&lt;title&gt;&lt;style face="normal" font="default" size="100%"&gt;A synthesis shrub facilitation studies testing for increases in community diversity estimat</w:instrText>
      </w:r>
      <w:r>
        <w:rPr>
          <w:sz w:val="24"/>
          <w:szCs w:val="24"/>
        </w:rPr>
        <w:instrText>es&lt;/style&gt;&lt;/title&gt;&lt;secondary-title&gt;&lt;style face="normal" font="default" size="100%"&gt;Knowledge Network for Biocomplexity&lt;/style&gt;&lt;/secondary-title&gt;&lt;/titles&gt;&lt;periodical&gt;&lt;full-title&gt;&lt;style face="normal" font="default" size="100%"&gt;KNowledge Network for Biocomple</w:instrText>
      </w:r>
      <w:r>
        <w:rPr>
          <w:sz w:val="24"/>
          <w:szCs w:val="24"/>
        </w:rPr>
        <w:instrText>xity&lt;/style&gt;&lt;/full-title&gt;&lt;/periodical&gt;&lt;pages&gt;&lt;style face="normal" font="default" size="100%"&gt;1-141&lt;/style&gt;&lt;/pages&gt;&lt;volume&gt;&lt;style face="normal" font="default" size="100%"&gt;1&lt;/style&gt;&lt;/volume&gt;&lt;dates&gt;&lt;year&gt;&lt;style face="normal" font="default" size="100%"&gt;2020&lt;/s</w:instrText>
      </w:r>
      <w:r>
        <w:rPr>
          <w:sz w:val="24"/>
          <w:szCs w:val="24"/>
        </w:rPr>
        <w:instrText>tyle&gt;&lt;/year&gt;&lt;/dates&gt;&lt;urls&gt;&lt;/urls&gt;&lt;electronic-resource-num&gt;&lt;style face="normal" font="default" size="100%"&gt;10.5063/F147488H&lt;/style&gt;&lt;/electronic-resource-num&gt;&lt;/record&gt;&lt;/Cite&gt;&lt;/EndNote&gt;</w:instrText>
      </w:r>
      <w:r>
        <w:rPr>
          <w:sz w:val="24"/>
          <w:szCs w:val="24"/>
        </w:rPr>
        <w:fldChar w:fldCharType="separate"/>
      </w:r>
      <w:r>
        <w:rPr>
          <w:sz w:val="24"/>
          <w:szCs w:val="24"/>
          <w:lang w:val="fr-FR"/>
        </w:rPr>
        <w:t>(Lortie et al., 2020)</w:t>
      </w:r>
      <w:r>
        <w:rPr>
          <w:sz w:val="24"/>
          <w:szCs w:val="24"/>
        </w:rPr>
        <w:fldChar w:fldCharType="end"/>
      </w:r>
      <w:r>
        <w:rPr>
          <w:sz w:val="24"/>
          <w:szCs w:val="24"/>
        </w:rPr>
        <w:t>.  A meta-analysis of the data was done in R versi</w:t>
      </w:r>
      <w:r>
        <w:rPr>
          <w:sz w:val="24"/>
          <w:szCs w:val="24"/>
        </w:rPr>
        <w:t xml:space="preserve">on 4.0.3 </w:t>
      </w:r>
      <w:r>
        <w:rPr>
          <w:sz w:val="24"/>
          <w:szCs w:val="24"/>
        </w:rPr>
        <w:fldChar w:fldCharType="begin"/>
      </w:r>
      <w:r>
        <w:rPr>
          <w:sz w:val="24"/>
          <w:szCs w:val="24"/>
        </w:rPr>
        <w:instrText xml:space="preserve"> ADDIN EN.CITE &lt;EndNote&gt;&lt;Cite  &gt;&lt;Author&gt;R-Development-Core-Team&lt;/Author&gt;&lt;Year&gt;2020&lt;/Year&gt;&lt;RecNum&gt;6831&lt;/RecNum&gt;&lt;Prefix&gt;&lt;/Prefix&gt;&lt;Suffix&gt;&lt;/Suffix&gt;&lt;Pages&gt;&lt;/Pages&gt;&lt;DisplayText&gt;(R-Development-Core-Team, 2020)&lt;/DisplayText&gt;&lt;record&gt;&lt;database name="lit_20</w:instrText>
      </w:r>
      <w:r>
        <w:rPr>
          <w:sz w:val="24"/>
          <w:szCs w:val="24"/>
        </w:rPr>
        <w:instrText>20.enl" path="/Volumes/zendata/tC/references/2020/lit_2020.enl"&gt;lit_2020.enl&lt;/database&gt;&lt;source-app name="EndNote" version="19.3"&gt;EndNote&lt;/source-app&gt;&lt;rec-number&gt;6831&lt;/rec-number&gt;&lt;foreign-keys&gt;&lt;key app="EN" db-id="zv9tw0t2n2xfdiet259x2tdh09prp29zrxsv"&gt;6831&lt;</w:instrText>
      </w:r>
      <w:r>
        <w:rPr>
          <w:sz w:val="24"/>
          <w:szCs w:val="24"/>
        </w:rPr>
        <w:instrText>/key&gt;&lt;/foreign-keys&gt;&lt;ref-type name="Book"&gt;6&lt;/ref-type&gt;&lt;contributors&gt;&lt;authors&gt;&lt;author&gt;&lt;style face="normal" font="default" size="100%"&gt;R-Development-Core-Team&lt;/style&gt;&lt;/author&gt;&lt;/authors&gt;&lt;/contributors&gt;&lt;titles&gt;&lt;title&gt;&lt;style face="normal" font="default" size="1</w:instrText>
      </w:r>
      <w:r>
        <w:rPr>
          <w:sz w:val="24"/>
          <w:szCs w:val="24"/>
        </w:rPr>
        <w:instrText>00%"&gt;R: a language and environment for statistical computing.&lt;/style&gt;&lt;/title&gt;&lt;/titles&gt;&lt;volume&gt;&lt;style face="normal" font="default" size="100%"&gt;4.0.2&lt;/style&gt;&lt;/volume&gt;&lt;dates&gt;&lt;year&gt;&lt;style face="normal" font="default" size="100%"&gt;2020&lt;/style&gt;&lt;/year&gt;&lt;/dates&gt;&lt;pub</w:instrText>
      </w:r>
      <w:r>
        <w:rPr>
          <w:sz w:val="24"/>
          <w:szCs w:val="24"/>
        </w:rPr>
        <w:instrText>-location&gt;&lt;style face="normal" font="default" size="100%"&gt;Vienna, Austria&lt;/style&gt;&lt;/pub-location&gt;&lt;publisher&gt;&lt;style face="normal" font="default" size="100%"&gt;R foundation for Statistical Computing&lt;/style&gt;&lt;/publisher&gt;&lt;urls&gt;&lt;/urls&gt;&lt;/record&gt;&lt;/Cite&gt;&lt;/EndNote&gt;</w:instrText>
      </w:r>
      <w:r>
        <w:rPr>
          <w:sz w:val="24"/>
          <w:szCs w:val="24"/>
        </w:rPr>
        <w:fldChar w:fldCharType="separate"/>
      </w:r>
      <w:r>
        <w:rPr>
          <w:sz w:val="24"/>
          <w:szCs w:val="24"/>
        </w:rPr>
        <w:t>(R-D</w:t>
      </w:r>
      <w:r>
        <w:rPr>
          <w:sz w:val="24"/>
          <w:szCs w:val="24"/>
        </w:rPr>
        <w:t>evelopment-Core-Team, 2020)</w:t>
      </w:r>
      <w:r>
        <w:rPr>
          <w:sz w:val="24"/>
          <w:szCs w:val="24"/>
        </w:rPr>
        <w:fldChar w:fldCharType="end"/>
      </w:r>
      <w:r>
        <w:rPr>
          <w:sz w:val="24"/>
          <w:szCs w:val="24"/>
        </w:rPr>
        <w:t xml:space="preserve"> using the packages meta </w:t>
      </w:r>
      <w:r>
        <w:rPr>
          <w:sz w:val="24"/>
          <w:szCs w:val="24"/>
        </w:rPr>
        <w:fldChar w:fldCharType="begin"/>
      </w:r>
      <w:r>
        <w:rPr>
          <w:sz w:val="24"/>
          <w:szCs w:val="24"/>
        </w:rPr>
        <w:instrText xml:space="preserve"> ADDIN EN.CITE &lt;EndNote&gt;&lt;Cite  &gt;&lt;Author&gt;Schwarzer, G.&lt;/Author&gt;&lt;Year&gt;2020&lt;/Year&gt;&lt;RecNum&gt;6875&lt;/RecNum&gt;&lt;Prefix&gt;&lt;/Prefix&gt;&lt;Suffix&gt;&lt;/Suffix&gt;&lt;Pages&gt;&lt;/Pages&gt;&lt;DisplayText&gt;(Schwarzer, 2020)&lt;/DisplayText&gt;&lt;record&gt;</w:instrText>
      </w:r>
      <w:r>
        <w:rPr>
          <w:sz w:val="24"/>
          <w:szCs w:val="24"/>
        </w:rPr>
        <w:instrText>&lt;database name="lit_2020.enl" path="/Volumes/zendata/tC/references/2020/lit_2020.enl"&gt;lit_2020.enl&lt;/database&gt;&lt;source-app name="EndNote" version="19.3"&gt;EndNote&lt;/source-app&gt;&lt;rec-number&gt;6875&lt;/rec-number&gt;&lt;foreign-keys&gt;&lt;key app="EN" db-id="zv9tw0t2n2xfdiet259x2</w:instrText>
      </w:r>
      <w:r>
        <w:rPr>
          <w:sz w:val="24"/>
          <w:szCs w:val="24"/>
        </w:rPr>
        <w:instrText>tdh09prp29zrxsv"&gt;6875&lt;/key&gt;&lt;/foreign-keys&gt;&lt;ref-type name="Journal Article"&gt;17&lt;/ref-type&gt;&lt;contributors&gt;&lt;authors&gt;&lt;author&gt;&lt;style face="normal" font="default" size="100%"&gt;Schwarzer, G.&lt;/style&gt;&lt;/author&gt;&lt;/authors&gt;&lt;/contributors&gt;&lt;titles&gt;&lt;title&gt;&lt;style face="normal</w:instrText>
      </w:r>
      <w:r>
        <w:rPr>
          <w:sz w:val="24"/>
          <w:szCs w:val="24"/>
        </w:rPr>
        <w:instrText>" font="default" size="100%"&gt;General Package for Meta-Analysis&lt;/style&gt;&lt;/title&gt;&lt;secondary-title&gt;&lt;style face="normal" font="default" size="100%"&gt;CRAN&lt;/style&gt;&lt;/secondary-title&gt;&lt;/titles&gt;&lt;periodical&gt;&lt;full-title&gt;&lt;style face="normal" font="default" size="100%"&gt;CR</w:instrText>
      </w:r>
      <w:r>
        <w:rPr>
          <w:sz w:val="24"/>
          <w:szCs w:val="24"/>
        </w:rPr>
        <w:instrText>AN&lt;/style&gt;&lt;/full-title&gt;&lt;/periodical&gt;&lt;pages&gt;&lt;style face="normal" font="default" size="100%"&gt;1-203&lt;/style&gt;&lt;/pages&gt;&lt;volume&gt;&lt;style face="normal" font="default" size="100%"&gt;1&lt;/style&gt;&lt;/volume&gt;&lt;dates&gt;&lt;year&gt;&lt;style face="normal" font="default" size="100%"&gt;2020&lt;/sty</w:instrText>
      </w:r>
      <w:r>
        <w:rPr>
          <w:sz w:val="24"/>
          <w:szCs w:val="24"/>
        </w:rPr>
        <w:instrText>le&gt;&lt;/year&gt;&lt;/dates&gt;&lt;urls&gt;&lt;/urls&gt;&lt;/record&gt;&lt;/Cite&gt;&lt;/EndNote&gt;</w:instrText>
      </w:r>
      <w:r>
        <w:rPr>
          <w:sz w:val="24"/>
          <w:szCs w:val="24"/>
        </w:rPr>
        <w:fldChar w:fldCharType="separate"/>
      </w:r>
      <w:r>
        <w:rPr>
          <w:sz w:val="24"/>
          <w:szCs w:val="24"/>
          <w:lang w:val="de-DE"/>
        </w:rPr>
        <w:t>(Schwarzer, 2020)</w:t>
      </w:r>
      <w:r>
        <w:rPr>
          <w:sz w:val="24"/>
          <w:szCs w:val="24"/>
        </w:rPr>
        <w:fldChar w:fldCharType="end"/>
      </w:r>
      <w:r>
        <w:rPr>
          <w:sz w:val="24"/>
          <w:szCs w:val="24"/>
        </w:rPr>
        <w:t xml:space="preserve"> and </w:t>
      </w:r>
      <w:proofErr w:type="spellStart"/>
      <w:r>
        <w:rPr>
          <w:sz w:val="24"/>
          <w:szCs w:val="24"/>
        </w:rPr>
        <w:t>metafor</w:t>
      </w:r>
      <w:proofErr w:type="spellEnd"/>
      <w:r>
        <w:rPr>
          <w:sz w:val="24"/>
          <w:szCs w:val="24"/>
        </w:rPr>
        <w:t xml:space="preserve"> </w:t>
      </w:r>
      <w:r>
        <w:rPr>
          <w:sz w:val="24"/>
          <w:szCs w:val="24"/>
        </w:rPr>
        <w:fldChar w:fldCharType="begin"/>
      </w:r>
      <w:r>
        <w:rPr>
          <w:sz w:val="24"/>
          <w:szCs w:val="24"/>
        </w:rPr>
        <w:instrText xml:space="preserve"> ADDIN EN.CITE &lt;EndNote&gt;&lt;Cite  &gt;&lt;Author&gt;Purssell, Edward&lt;/Author&gt;&lt;Year&gt;2015&lt;/Year&gt;&lt;RecNum&gt;6902&lt;/RecNum&gt;&lt;Prefix&gt;&lt;/Prefix&gt;&lt;Suffix&gt;&lt;/Suffix&gt;&lt;Pages&gt;&lt;/Pages&gt;&lt;DisplayText&gt;(</w:instrText>
      </w:r>
      <w:r>
        <w:rPr>
          <w:sz w:val="24"/>
          <w:szCs w:val="24"/>
        </w:rPr>
        <w:instrText>Purssell, 2015; Viechtbauer, 2017)&lt;/DisplayText&gt;&lt;record&gt;&lt;database name="lit_2020.enl" path="/Volumes/zendata/tC/references/2020/lit_2020.enl"&gt;lit_2020.enl&lt;/database&gt;&lt;source-app name="EndNote" version="19.3"&gt;EndNote&lt;/source-app&gt;&lt;rec-number&gt;6902&lt;/rec-number&gt;</w:instrText>
      </w:r>
      <w:r>
        <w:rPr>
          <w:sz w:val="24"/>
          <w:szCs w:val="24"/>
        </w:rPr>
        <w:instrText>&lt;foreign-keys&gt;&lt;key app="EN" db-id="zv9tw0t2n2xfdiet259x2tdh09prp29zrxsv"&gt;6902&lt;/key&gt;&lt;/foreign-keys&gt;&lt;ref-type name="Book"&gt;6&lt;/ref-type&gt;&lt;contributors&gt;&lt;authors&gt;&lt;author&gt;&lt;style face="normal" font="default" size="100%"&gt;Purssell, Edward&lt;/style&gt;&lt;/author&gt;&lt;/authors&gt;&lt;/</w:instrText>
      </w:r>
      <w:r>
        <w:rPr>
          <w:sz w:val="24"/>
          <w:szCs w:val="24"/>
        </w:rPr>
        <w:instrText>contributors&gt;&lt;titles&gt;&lt;title&gt;&lt;style face="normal" font="default" size="100%"&gt;Meta-analysis in R using metafor, meta and MAd&lt;/style&gt;&lt;/title&gt;&lt;/titles&gt;&lt;dates&gt;&lt;year&gt;&lt;style face="normal" font="default" size="100%"&gt;2015&lt;/style&gt;&lt;/year&gt;&lt;/dates&gt;&lt;abstract&gt;&lt;style face</w:instrText>
      </w:r>
      <w:r>
        <w:rPr>
          <w:sz w:val="24"/>
          <w:szCs w:val="24"/>
        </w:rPr>
        <w:instrText>="normal" font="default" size="100%"&gt;This guide is aimed to help novice researchers use R to conduct meta-analyses&lt;/style&gt;&lt;/abstract&gt;&lt;urls&gt;&lt;/urls&gt;&lt;electronic-resource-num&gt;&lt;style face="normal" font="default" size="100%"&gt;10.13140/RG.2.1.2853.7444&lt;/style&gt;&lt;/el</w:instrText>
      </w:r>
      <w:r>
        <w:rPr>
          <w:sz w:val="24"/>
          <w:szCs w:val="24"/>
        </w:rPr>
        <w:instrText>ectronic-resource-num&gt;&lt;/record&gt;&lt;/Cite&gt;&lt;Cite  &gt;&lt;Author&gt;Viechtbauer, W.&lt;/Author&gt;&lt;Year&gt;2017&lt;/Year&gt;&lt;RecNum&gt;6175&lt;/RecNum&gt;&lt;Prefix&gt;&lt;/Prefix&gt;&lt;Suffix&gt;&lt;/Suffix&gt;&lt;Pages&gt;&lt;/Pages&gt;&lt;record&gt;&lt;database name="lit_2020.enl" path="/Volumes/zendata/tC/references/2020/lit_2020.en</w:instrText>
      </w:r>
      <w:r>
        <w:rPr>
          <w:sz w:val="24"/>
          <w:szCs w:val="24"/>
        </w:rPr>
        <w:instrText>l"&gt;lit_2020.enl&lt;/database&gt;&lt;source-app name="EndNote" version="19.3"&gt;EndNote&lt;/source-app&gt;&lt;rec-number&gt;6175&lt;/rec-number&gt;&lt;foreign-keys&gt;&lt;key app="EN" db-id="zv9tw0t2n2xfdiet259x2tdh09prp29zrxsv"&gt;6175&lt;/key&gt;&lt;/foreign-keys&gt;&lt;ref-type name="Journal Article"&gt;17&lt;/ref-</w:instrText>
      </w:r>
      <w:r>
        <w:rPr>
          <w:sz w:val="24"/>
          <w:szCs w:val="24"/>
        </w:rPr>
        <w:instrText>type&gt;&lt;contributors&gt;&lt;authors&gt;&lt;author&gt;&lt;style face="normal" font="default" size="100%"&gt;Viechtbauer, W.&lt;/style&gt;&lt;/author&gt;&lt;/authors&gt;&lt;/contributors&gt;&lt;titles&gt;&lt;title&gt;&lt;style face="normal" font="default" size="100%"&gt;metafor&lt;/style&gt;&lt;/title&gt;&lt;secondary-title&gt;&lt;style face=</w:instrText>
      </w:r>
      <w:r>
        <w:rPr>
          <w:sz w:val="24"/>
          <w:szCs w:val="24"/>
        </w:rPr>
        <w:instrText>"normal" font="default" size="100%"&gt;CRAN&lt;/style&gt;&lt;/secondary-title&gt;&lt;/titles&gt;&lt;periodical&gt;&lt;full-title&gt;&lt;style face="normal" font="default" size="100%"&gt;CRAN&lt;/style&gt;&lt;/full-title&gt;&lt;/periodical&gt;&lt;pages&gt;&lt;style face="normal" font="default" size="100%"&gt;Version 2.0&lt;/sty</w:instrText>
      </w:r>
      <w:r>
        <w:rPr>
          <w:sz w:val="24"/>
          <w:szCs w:val="24"/>
        </w:rPr>
        <w:instrText>le&gt;&lt;/pages&gt;&lt;edition&gt;&lt;style face="normal" font="default" size="100%"&gt;2.0&lt;/style&gt;&lt;/edition&gt;&lt;dates&gt;&lt;year&gt;&lt;style face="normal" font="default" size="100%"&gt;2017&lt;/style&gt;&lt;/year&gt;&lt;/dates&gt;&lt;publisher&gt;&lt;style face="normal" font="default" size="100%"&gt;CRAN&lt;/style&gt;&lt;/publis</w:instrText>
      </w:r>
      <w:r>
        <w:rPr>
          <w:sz w:val="24"/>
          <w:szCs w:val="24"/>
        </w:rPr>
        <w:instrText>her&gt;&lt;urls&gt;&lt;/urls&gt;&lt;/record&gt;&lt;/Cite&gt;&lt;/EndNote&gt;</w:instrText>
      </w:r>
      <w:r>
        <w:rPr>
          <w:sz w:val="24"/>
          <w:szCs w:val="24"/>
        </w:rPr>
        <w:fldChar w:fldCharType="separate"/>
      </w:r>
      <w:r>
        <w:rPr>
          <w:sz w:val="24"/>
          <w:szCs w:val="24"/>
          <w:lang w:val="de-DE"/>
        </w:rPr>
        <w:t>(Purssell, 2015; Viechtbauer, 2017)</w:t>
      </w:r>
      <w:r>
        <w:rPr>
          <w:sz w:val="24"/>
          <w:szCs w:val="24"/>
        </w:rPr>
        <w:fldChar w:fldCharType="end"/>
      </w:r>
      <w:r>
        <w:rPr>
          <w:sz w:val="24"/>
          <w:szCs w:val="24"/>
        </w:rPr>
        <w:t xml:space="preserve">.  The relative interaction intensity effect-size metric (i.e. </w:t>
      </w:r>
      <w:del w:id="51" w:author="Alex Filazzola" w:date="2020-10-01T14:24:00Z">
        <w:r w:rsidDel="0023160D">
          <w:rPr>
            <w:sz w:val="24"/>
            <w:szCs w:val="24"/>
          </w:rPr>
          <w:delText>rii</w:delText>
        </w:r>
      </w:del>
      <w:ins w:id="52" w:author="Alex Filazzola" w:date="2020-10-01T14:24:00Z">
        <w:r w:rsidR="0023160D">
          <w:rPr>
            <w:sz w:val="24"/>
            <w:szCs w:val="24"/>
          </w:rPr>
          <w:t>RII</w:t>
        </w:r>
      </w:ins>
      <w:r>
        <w:rPr>
          <w:sz w:val="24"/>
          <w:szCs w:val="24"/>
        </w:rPr>
        <w:t xml:space="preserve">) was used to estimate the relative difference between shrub and open gap plots </w:t>
      </w:r>
      <w:commentRangeStart w:id="53"/>
      <w:r>
        <w:rPr>
          <w:sz w:val="24"/>
          <w:szCs w:val="24"/>
        </w:rPr>
        <w:fldChar w:fldCharType="begin"/>
      </w:r>
      <w:r>
        <w:rPr>
          <w:sz w:val="24"/>
          <w:szCs w:val="24"/>
        </w:rPr>
        <w:instrText xml:space="preserve"> ADDIN EN.CITE &lt;EndNote&gt;&lt;Cite</w:instrText>
      </w:r>
      <w:r>
        <w:rPr>
          <w:sz w:val="24"/>
          <w:szCs w:val="24"/>
        </w:rPr>
        <w:instrText xml:space="preserve">  &gt;&lt;Author&gt;Armas, C.; Ordiales, R.; Pugnaire, F.&lt;/Author&gt;&lt;Year&gt;2004&lt;/Year&gt;&lt;RecNum&gt;42&lt;/RecNum&gt;&lt;Prefix&gt;&lt;/Prefix&gt;&lt;Suffix&gt;&lt;/Suffix&gt;&lt;Pages&gt;&lt;/Pages&gt;&lt;DisplayText&gt;(Armas et al., 2004)&lt;/DisplayText&gt;&lt;record&gt;&lt;database name="lit_2020.enl" path="/Volumes/zendata/tC/ref</w:instrText>
      </w:r>
      <w:r>
        <w:rPr>
          <w:sz w:val="24"/>
          <w:szCs w:val="24"/>
        </w:rPr>
        <w:instrText>erences/2020/lit_2020.enl"&gt;lit_2020.enl&lt;/database&gt;&lt;source-app name="EndNote" version="19.3"&gt;EndNote&lt;/source-app&gt;&lt;rec-number&gt;42&lt;/rec-number&gt;&lt;foreign-keys&gt;&lt;key app="EN" db-id="zv9tw0t2n2xfdiet259x2tdh09prp29zrxsv"&gt;42&lt;/key&gt;&lt;/foreign-keys&gt;&lt;ref-type name="Journ</w:instrText>
      </w:r>
      <w:r>
        <w:rPr>
          <w:sz w:val="24"/>
          <w:szCs w:val="24"/>
        </w:rPr>
        <w:instrText>al Article"&gt;17&lt;/ref-type&gt;&lt;contributors&gt;&lt;authors&gt;&lt;author&gt;&lt;style face="normal" font="default" size="100%"&gt;Armas, C.&lt;/style&gt;&lt;/author&gt;&lt;author&gt;&lt;style face="normal" font="default" size="100%"&gt;Ordiales, R.&lt;/style&gt;&lt;/author&gt;&lt;author&gt;&lt;style face="normal" font="defaul</w:instrText>
      </w:r>
      <w:r>
        <w:rPr>
          <w:sz w:val="24"/>
          <w:szCs w:val="24"/>
        </w:rPr>
        <w:instrText>t" size="100%"&gt;Pugnaire, F.&lt;/style&gt;&lt;/author&gt;&lt;/authors&gt;&lt;/contributors&gt;&lt;titles&gt;&lt;title&gt;&lt;style face="normal" font="default" size="100%"&gt;Measuring plant interactions: a new comparative index.&lt;/style&gt;&lt;/title&gt;&lt;secondary-title&gt;&lt;style face="normal" font="default" s</w:instrText>
      </w:r>
      <w:r>
        <w:rPr>
          <w:sz w:val="24"/>
          <w:szCs w:val="24"/>
        </w:rPr>
        <w:instrText>ize="100%"&gt;Ecology&lt;/style&gt;&lt;/secondary-title&gt;&lt;/titles&gt;&lt;periodical&gt;&lt;full-title&gt;&lt;style face="normal" font="default" size="100%"&gt;Ecology&lt;/style&gt;&lt;/full-title&gt;&lt;/periodical&gt;&lt;pages&gt;&lt;style face="normal" font="default" size="100%"&gt;2682-2686&lt;/style&gt;&lt;/pages&gt;&lt;volume&gt;&lt;s</w:instrText>
      </w:r>
      <w:r>
        <w:rPr>
          <w:sz w:val="24"/>
          <w:szCs w:val="24"/>
        </w:rPr>
        <w:instrText>tyle face="normal" font="default" size="100%"&gt;85&lt;/style&gt;&lt;/volume&gt;&lt;keywords&gt;&lt;keyword&gt;&lt;style face="normal" font="default" size="100%"&gt;interactions competition, facilitation, index, intensity of interactions&lt;/style&gt;&lt;/keyword&gt;&lt;/keywords&gt;&lt;dates&gt;&lt;year&gt;&lt;style fac</w:instrText>
      </w:r>
      <w:r>
        <w:rPr>
          <w:sz w:val="24"/>
          <w:szCs w:val="24"/>
        </w:rPr>
        <w:instrText>e="normal" font="default" size="100%"&gt;2004&lt;/style&gt;&lt;/year&gt;&lt;/dates&gt;&lt;notes&gt;&lt;style face="normal" font="default" size="100%"&gt;recommend either RNE or their new index RII as the best to calculate intensity of plant interactions. RII = relative interaction intensi</w:instrText>
      </w:r>
      <w:r>
        <w:rPr>
          <w:sz w:val="24"/>
          <w:szCs w:val="24"/>
        </w:rPr>
        <w:instrText>ty = (Bw-Bo)/(Bw+Bo) Bw = mass of plants with neighbours Bo = mass of plants without neighbours.  ranges from -1 to +1. negative for competition and positive for facilitation.&lt;/style&gt;&lt;/notes&gt;&lt;urls&gt;&lt;/urls&gt;&lt;/record&gt;&lt;/Cite&gt;&lt;/EndNote&gt;</w:instrText>
      </w:r>
      <w:r>
        <w:rPr>
          <w:sz w:val="24"/>
          <w:szCs w:val="24"/>
        </w:rPr>
        <w:fldChar w:fldCharType="separate"/>
      </w:r>
      <w:r>
        <w:rPr>
          <w:sz w:val="24"/>
          <w:szCs w:val="24"/>
          <w:lang w:val="fr-FR"/>
        </w:rPr>
        <w:t>(Armas et al., 2004)</w:t>
      </w:r>
      <w:r>
        <w:rPr>
          <w:sz w:val="24"/>
          <w:szCs w:val="24"/>
        </w:rPr>
        <w:fldChar w:fldCharType="end"/>
      </w:r>
      <w:commentRangeEnd w:id="53"/>
      <w:r w:rsidR="0023160D">
        <w:rPr>
          <w:rStyle w:val="CommentReference"/>
          <w:rFonts w:ascii="Times New Roman" w:hAnsi="Times New Roman" w:cs="Times New Roman"/>
          <w:color w:val="auto"/>
          <w14:textOutline w14:w="0" w14:cap="rnd" w14:cmpd="sng" w14:algn="ctr">
            <w14:noFill/>
            <w14:prstDash w14:val="solid"/>
            <w14:bevel/>
          </w14:textOutline>
        </w:rPr>
        <w:commentReference w:id="53"/>
      </w:r>
      <w:ins w:id="54" w:author="Alex Filazzola" w:date="2020-10-01T14:23:00Z">
        <w:r w:rsidR="0023160D">
          <w:rPr>
            <w:sz w:val="24"/>
            <w:szCs w:val="24"/>
          </w:rPr>
          <w:t>.</w:t>
        </w:r>
      </w:ins>
      <w:del w:id="55" w:author="Alex Filazzola" w:date="2020-10-01T14:23:00Z">
        <w:r w:rsidDel="0023160D">
          <w:rPr>
            <w:sz w:val="24"/>
            <w:szCs w:val="24"/>
          </w:rPr>
          <w:delText>,</w:delText>
        </w:r>
      </w:del>
      <w:r>
        <w:rPr>
          <w:sz w:val="24"/>
          <w:szCs w:val="24"/>
        </w:rPr>
        <w:t xml:space="preserve"> </w:t>
      </w:r>
      <w:del w:id="56" w:author="Alex Filazzola" w:date="2020-10-01T14:23:00Z">
        <w:r w:rsidDel="0023160D">
          <w:rPr>
            <w:sz w:val="24"/>
            <w:szCs w:val="24"/>
          </w:rPr>
          <w:delText>a</w:delText>
        </w:r>
        <w:r w:rsidDel="0023160D">
          <w:rPr>
            <w:sz w:val="24"/>
            <w:szCs w:val="24"/>
          </w:rPr>
          <w:delText>nd a</w:delText>
        </w:r>
      </w:del>
      <w:ins w:id="57" w:author="Alex Filazzola" w:date="2020-10-01T14:23:00Z">
        <w:r w:rsidR="0023160D">
          <w:rPr>
            <w:sz w:val="24"/>
            <w:szCs w:val="24"/>
          </w:rPr>
          <w:t>A</w:t>
        </w:r>
      </w:ins>
      <w:r>
        <w:rPr>
          <w:sz w:val="24"/>
          <w:szCs w:val="24"/>
        </w:rPr>
        <w:t xml:space="preserve"> meta-regression of </w:t>
      </w:r>
      <w:del w:id="58" w:author="Alex Filazzola" w:date="2020-10-01T14:24:00Z">
        <w:r w:rsidDel="0023160D">
          <w:rPr>
            <w:sz w:val="24"/>
            <w:szCs w:val="24"/>
          </w:rPr>
          <w:delText xml:space="preserve">this </w:delText>
        </w:r>
      </w:del>
      <w:ins w:id="59" w:author="Alex Filazzola" w:date="2020-10-01T14:24:00Z">
        <w:r w:rsidR="0023160D">
          <w:rPr>
            <w:sz w:val="24"/>
            <w:szCs w:val="24"/>
          </w:rPr>
          <w:t>RII as a</w:t>
        </w:r>
        <w:r w:rsidR="0023160D">
          <w:rPr>
            <w:sz w:val="24"/>
            <w:szCs w:val="24"/>
          </w:rPr>
          <w:t xml:space="preserve"> </w:t>
        </w:r>
      </w:ins>
      <w:r>
        <w:rPr>
          <w:sz w:val="24"/>
          <w:szCs w:val="24"/>
        </w:rPr>
        <w:t>response against local plant species richness was used to explore whether increasing richness functioned to enhance the net positive interactions typically provided by foundation shrub species in these ecosystems.  A meta-regre</w:t>
      </w:r>
      <w:r>
        <w:rPr>
          <w:sz w:val="24"/>
          <w:szCs w:val="24"/>
        </w:rPr>
        <w:t>ssion weights each observation by the respective variance associated with each effect</w:t>
      </w:r>
      <w:ins w:id="60" w:author="Alex Filazzola" w:date="2020-10-01T14:24:00Z">
        <w:r w:rsidR="00347EC4">
          <w:rPr>
            <w:sz w:val="24"/>
            <w:szCs w:val="24"/>
          </w:rPr>
          <w:t>-</w:t>
        </w:r>
      </w:ins>
      <w:del w:id="61" w:author="Alex Filazzola" w:date="2020-10-01T14:24:00Z">
        <w:r w:rsidDel="00347EC4">
          <w:rPr>
            <w:sz w:val="24"/>
            <w:szCs w:val="24"/>
          </w:rPr>
          <w:delText xml:space="preserve"> </w:delText>
        </w:r>
      </w:del>
      <w:r>
        <w:rPr>
          <w:sz w:val="24"/>
          <w:szCs w:val="24"/>
        </w:rPr>
        <w:t xml:space="preserve">size estimate </w:t>
      </w:r>
      <w:r>
        <w:rPr>
          <w:sz w:val="24"/>
          <w:szCs w:val="24"/>
        </w:rPr>
        <w:fldChar w:fldCharType="begin"/>
      </w:r>
      <w:r>
        <w:rPr>
          <w:sz w:val="24"/>
          <w:szCs w:val="24"/>
        </w:rPr>
        <w:instrText xml:space="preserve"> ADDIN EN.CITE &lt;EndNote&gt;&lt;Cite  &gt;&lt;Author&gt;Mengersen, K.; Schmid, B.; Jennions, M. D.; Gurevitch, J.; Koricheva, J; Gurevitch, J.; Mengersen, K.&lt;/Author&gt;&lt;Year&gt;</w:instrText>
      </w:r>
      <w:r>
        <w:rPr>
          <w:sz w:val="24"/>
          <w:szCs w:val="24"/>
        </w:rPr>
        <w:instrText>2013&lt;/Year&gt;&lt;RecNum&gt;6911&lt;/RecNum&gt;&lt;Prefix&gt;&lt;/Prefix&gt;&lt;Suffix&gt;&lt;/Suffix&gt;&lt;Pages&gt;&lt;/Pages&gt;&lt;DisplayText&gt;(Mengersen et al., 2013)&lt;/DisplayText&gt;&lt;record&gt;&lt;database name="lit_2020.enl" path="/Volumes/zendata/tC/references/2020/lit_2020.enl"&gt;lit_2020.enl&lt;/database&gt;&lt;source</w:instrText>
      </w:r>
      <w:r>
        <w:rPr>
          <w:sz w:val="24"/>
          <w:szCs w:val="24"/>
        </w:rPr>
        <w:instrText>-app name="EndNote" version="19.3"&gt;EndNote&lt;/source-app&gt;&lt;rec-number&gt;6911&lt;/rec-number&gt;&lt;foreign-keys&gt;&lt;key app="EN" db-id="zv9tw0t2n2xfdiet259x2tdh09prp29zrxsv"&gt;6911&lt;/key&gt;&lt;/foreign-keys&gt;&lt;ref-type name="Book Section"&gt;5&lt;/ref-type&gt;&lt;contributors&gt;&lt;authors&gt;&lt;author&gt;&lt;</w:instrText>
      </w:r>
      <w:r>
        <w:rPr>
          <w:sz w:val="24"/>
          <w:szCs w:val="24"/>
        </w:rPr>
        <w:instrText>style face="normal" font="default" size="100%"&gt;Mengersen, K.&lt;/style&gt;&lt;/author&gt;&lt;author&gt;&lt;style face="normal" font="default" size="100%"&gt;Schmid, B.&lt;/style&gt;&lt;/author&gt;&lt;author&gt;&lt;style face="normal" font="default" size="100%"&gt;Jennions, M. D.&lt;/style&gt;&lt;/author&gt;&lt;author&gt;</w:instrText>
      </w:r>
      <w:r>
        <w:rPr>
          <w:sz w:val="24"/>
          <w:szCs w:val="24"/>
        </w:rPr>
        <w:instrText>&lt;style face="normal" font="default" size="100%"&gt;Gurevitch, J.&lt;/style&gt;&lt;/author&gt;&lt;/authors&gt;&lt;secondary-authors&gt;&lt;author&gt;&lt;style face="normal" font="default" size="100%"&gt;Koricheva, J&lt;/style&gt;&lt;/author&gt;&lt;author&gt;&lt;style face="normal" font="default" size="100%"&gt;Gurevitc</w:instrText>
      </w:r>
      <w:r>
        <w:rPr>
          <w:sz w:val="24"/>
          <w:szCs w:val="24"/>
        </w:rPr>
        <w:instrText>h, J.&lt;/style&gt;&lt;/author&gt;&lt;author&gt;&lt;style face="normal" font="default" size="100%"&gt;Mengersen, K.&lt;/style&gt;&lt;/author&gt;&lt;/secondary-authors&gt;&lt;/contributors&gt;&lt;titles&gt;&lt;title&gt;&lt;style face="normal" font="default" size="100%"&gt;Statistical models and approaches to inference&lt;/st</w:instrText>
      </w:r>
      <w:r>
        <w:rPr>
          <w:sz w:val="24"/>
          <w:szCs w:val="24"/>
        </w:rPr>
        <w:instrText>yle&gt;&lt;/title&gt;&lt;secondary-title&gt;&lt;style face="normal" font="default" size="100%"&gt;Handbook of meta-analysis in ecology and evolution&lt;/style&gt;&lt;/secondary-title&gt;&lt;/titles&gt;&lt;periodical&gt;&lt;full-title&gt;&lt;style face="normal" font="default" size="100%"&gt;Handbook of Meta-Analy</w:instrText>
      </w:r>
      <w:r>
        <w:rPr>
          <w:sz w:val="24"/>
          <w:szCs w:val="24"/>
        </w:rPr>
        <w:instrText>sis in Ecology and Evolution&lt;/style&gt;&lt;/full-title&gt;&lt;/periodical&gt;&lt;pages&gt;&lt;style face="normal" font="default" size="100%"&gt;89-107&lt;/style&gt;&lt;/pages&gt;&lt;section&gt;&lt;style face="normal" font="default" size="100%"&gt;8&lt;/style&gt;&lt;/section&gt;&lt;dates&gt;&lt;year&gt;&lt;style face="normal" font="d</w:instrText>
      </w:r>
      <w:r>
        <w:rPr>
          <w:sz w:val="24"/>
          <w:szCs w:val="24"/>
        </w:rPr>
        <w:instrText>efault" size="100%"&gt;2013&lt;/style&gt;&lt;/year&gt;&lt;/dates&gt;&lt;pub-location&gt;&lt;style face="normal" font="default" size="100%"&gt;Princeton and Oxford&lt;/style&gt;&lt;/pub-location&gt;&lt;publisher&gt;&lt;style face="normal" font="default" size="100%"&gt;Princeton University Press&lt;/style&gt;&lt;/publisher</w:instrText>
      </w:r>
      <w:r>
        <w:rPr>
          <w:sz w:val="24"/>
          <w:szCs w:val="24"/>
        </w:rPr>
        <w:instrText>&gt;&lt;urls&gt;&lt;/urls&gt;&lt;/record&gt;&lt;/Cite&gt;&lt;/EndNote&gt;</w:instrText>
      </w:r>
      <w:r>
        <w:rPr>
          <w:sz w:val="24"/>
          <w:szCs w:val="24"/>
        </w:rPr>
        <w:fldChar w:fldCharType="separate"/>
      </w:r>
      <w:r>
        <w:rPr>
          <w:sz w:val="24"/>
          <w:szCs w:val="24"/>
        </w:rPr>
        <w:t>(</w:t>
      </w:r>
      <w:proofErr w:type="spellStart"/>
      <w:r>
        <w:rPr>
          <w:sz w:val="24"/>
          <w:szCs w:val="24"/>
        </w:rPr>
        <w:t>Mengersen</w:t>
      </w:r>
      <w:proofErr w:type="spellEnd"/>
      <w:r>
        <w:rPr>
          <w:sz w:val="24"/>
          <w:szCs w:val="24"/>
        </w:rPr>
        <w:t xml:space="preserve"> et al., 2013)</w:t>
      </w:r>
      <w:r>
        <w:rPr>
          <w:sz w:val="24"/>
          <w:szCs w:val="24"/>
        </w:rPr>
        <w:fldChar w:fldCharType="end"/>
      </w:r>
      <w:r>
        <w:rPr>
          <w:sz w:val="24"/>
          <w:szCs w:val="24"/>
        </w:rPr>
        <w:t xml:space="preserve">.  Both linear and non-linear models were fit and contrasted using information criterion scores </w:t>
      </w:r>
      <w:r>
        <w:rPr>
          <w:sz w:val="24"/>
          <w:szCs w:val="24"/>
        </w:rPr>
        <w:fldChar w:fldCharType="begin"/>
      </w:r>
      <w:r>
        <w:rPr>
          <w:sz w:val="24"/>
          <w:szCs w:val="24"/>
        </w:rPr>
        <w:instrText xml:space="preserve"> ADDIN EN.CITE &lt;EndNote&gt;&lt;Cite  &gt;&lt;Author&gt;Aho, Ken; Derryberry, DeWayne; Peterson, Teri&lt;/Author</w:instrText>
      </w:r>
      <w:r>
        <w:rPr>
          <w:sz w:val="24"/>
          <w:szCs w:val="24"/>
        </w:rPr>
        <w:instrText>&gt;&lt;Year&gt;2014&lt;/Year&gt;&lt;RecNum&gt;6920&lt;/RecNum&gt;&lt;Prefix&gt;&lt;/Prefix&gt;&lt;Suffix&gt;&lt;/Suffix&gt;&lt;Pages&gt;&lt;/Pages&gt;&lt;DisplayText&gt;(Aho et al., 2014)&lt;/DisplayText&gt;&lt;record&gt;&lt;database name="lit_2020.enl" path="/Volumes/zendata/tC/references/2020/lit_2020.enl"&gt;lit_2020.enl&lt;/database&gt;&lt;sourc</w:instrText>
      </w:r>
      <w:r>
        <w:rPr>
          <w:sz w:val="24"/>
          <w:szCs w:val="24"/>
        </w:rPr>
        <w:instrText>e-app name="EndNote" version="19.3"&gt;EndNote&lt;/source-app&gt;&lt;rec-number&gt;6920&lt;/rec-number&gt;&lt;foreign-keys&gt;&lt;key app="EN" db-id="zv9tw0t2n2xfdiet259x2tdh09prp29zrxsv"&gt;6920&lt;/key&gt;&lt;/foreign-keys&gt;&lt;ref-type name="Journal Article"&gt;17&lt;/ref-type&gt;&lt;contributors&gt;&lt;authors&gt;&lt;aut</w:instrText>
      </w:r>
      <w:r>
        <w:rPr>
          <w:sz w:val="24"/>
          <w:szCs w:val="24"/>
        </w:rPr>
        <w:instrText>hor&gt;&lt;style face="normal" font="default" size="100%"&gt;Aho, Ken&lt;/style&gt;&lt;/author&gt;&lt;author&gt;&lt;style face="normal" font="default" size="100%"&gt;Derryberry, DeWayne&lt;/style&gt;&lt;/author&gt;&lt;author&gt;&lt;style face="normal" font="default" size="100%"&gt;Peterson, Teri&lt;/style&gt;&lt;/author&gt;</w:instrText>
      </w:r>
      <w:r>
        <w:rPr>
          <w:sz w:val="24"/>
          <w:szCs w:val="24"/>
        </w:rPr>
        <w:instrText>&lt;/authors&gt;&lt;/contributors&gt;&lt;titles&gt;&lt;title&gt;&lt;style face="normal" font="default" size="100%"&gt;Model selection for ecologists: the worldviews of AIC and BIC&lt;/style&gt;&lt;/title&gt;&lt;secondary-title&gt;&lt;style face="normal" font="default" size="100%"&gt;Ecology&lt;/style&gt;&lt;/secondary</w:instrText>
      </w:r>
      <w:r>
        <w:rPr>
          <w:sz w:val="24"/>
          <w:szCs w:val="24"/>
        </w:rPr>
        <w:instrText>-title&gt;&lt;/titles&gt;&lt;periodical&gt;&lt;full-title&gt;&lt;style face="normal" font="default" size="100%"&gt;Ecology&lt;/style&gt;&lt;/full-title&gt;&lt;/periodical&gt;&lt;pages&gt;&lt;style face="normal" font="default" size="100%"&gt;631-636&lt;/style&gt;&lt;/pages&gt;&lt;volume&gt;&lt;style face="normal" font="default" size=</w:instrText>
      </w:r>
      <w:r>
        <w:rPr>
          <w:sz w:val="24"/>
          <w:szCs w:val="24"/>
        </w:rPr>
        <w:instrText>"100%"&gt;95&lt;/style&gt;&lt;/volume&gt;&lt;number&gt;&lt;style face="normal" font="default" size="100%"&gt;3&lt;/style&gt;&lt;/number&gt;&lt;dates&gt;&lt;year&gt;&lt;style face="normal" font="default" size="100%"&gt;2014&lt;/style&gt;&lt;/year&gt;&lt;pub-dates&gt;&lt;date&gt;&lt;style face="normal" font="default" size="100%"&gt;2014/03/01&lt;</w:instrText>
      </w:r>
      <w:r>
        <w:rPr>
          <w:sz w:val="24"/>
          <w:szCs w:val="24"/>
        </w:rPr>
        <w:instrText>/style&gt;&lt;/date&gt;&lt;/pub-dates&gt;&lt;/dates&gt;&lt;publisher&gt;&lt;style face="normal" font="default" size="100%"&gt;John Wiley &amp;amp; Sons, Ltd&lt;/style&gt;&lt;/publisher&gt;&lt;isbn&gt;&lt;style face="normal" font="default" size="100%"&gt;0012-9658&lt;/style&gt;&lt;/isbn&gt;&lt;urls&gt;&lt;related-urls&gt;&lt;url&gt;&lt;style face="n</w:instrText>
      </w:r>
      <w:r>
        <w:rPr>
          <w:sz w:val="24"/>
          <w:szCs w:val="24"/>
        </w:rPr>
        <w:instrText>ormal" font="default" size="100%"&gt;https://doi.org/10.1890/13-1452.1&lt;/style&gt;&lt;/url&gt;&lt;/related-urls&gt;&lt;/urls&gt;&lt;electronic-resource-num&gt;&lt;style face="normal" font="default" size="100%"&gt;10.1890/13-1452.1&lt;/style&gt;&lt;/electronic-resource-num&gt;&lt;access-date&gt;&lt;style face="nor</w:instrText>
      </w:r>
      <w:r>
        <w:rPr>
          <w:sz w:val="24"/>
          <w:szCs w:val="24"/>
        </w:rPr>
        <w:instrText>mal" font="default" size="100%"&gt;2020/09/29&lt;/style&gt;&lt;/access-date&gt;&lt;/record&gt;&lt;/Cite&gt;&lt;/EndNote&gt;</w:instrText>
      </w:r>
      <w:r>
        <w:rPr>
          <w:sz w:val="24"/>
          <w:szCs w:val="24"/>
        </w:rPr>
        <w:fldChar w:fldCharType="separate"/>
      </w:r>
      <w:r>
        <w:rPr>
          <w:sz w:val="24"/>
          <w:szCs w:val="24"/>
        </w:rPr>
        <w:t>(Aho et al., 2014)</w:t>
      </w:r>
      <w:r>
        <w:rPr>
          <w:sz w:val="24"/>
          <w:szCs w:val="24"/>
        </w:rPr>
        <w:fldChar w:fldCharType="end"/>
      </w:r>
      <w:r>
        <w:rPr>
          <w:sz w:val="24"/>
          <w:szCs w:val="24"/>
        </w:rPr>
        <w:t xml:space="preserve"> and permutation tests to determine best fit </w:t>
      </w:r>
      <w:r>
        <w:rPr>
          <w:sz w:val="24"/>
          <w:szCs w:val="24"/>
        </w:rPr>
        <w:fldChar w:fldCharType="begin"/>
      </w:r>
      <w:r>
        <w:rPr>
          <w:sz w:val="24"/>
          <w:szCs w:val="24"/>
        </w:rPr>
        <w:instrText xml:space="preserve"> ADDIN EN.CITE &lt;EndNote&gt;&lt;Cite  &gt;&lt;Author&gt;Higgins, Julian P. T.; Thompson, Simon G.&lt;/Author&gt;&lt;Year&gt;2004</w:instrText>
      </w:r>
      <w:r>
        <w:rPr>
          <w:sz w:val="24"/>
          <w:szCs w:val="24"/>
        </w:rPr>
        <w:instrText>&lt;/Year&gt;&lt;RecNum&gt;6917&lt;/RecNum&gt;&lt;Prefix&gt;&lt;/Prefix&gt;&lt;Suffix&gt;&lt;/Suffix&gt;&lt;Pages&gt;&lt;/Pages&gt;&lt;DisplayText&gt;(Higgins &amp; Thompson, 2004)&lt;/DisplayText&gt;&lt;record&gt;&lt;database name="lit_2020.enl" path="/Volumes/zendata/tC/references/2020/lit_2020.enl"&gt;lit_2020.enl&lt;/database&gt;&lt;source-a</w:instrText>
      </w:r>
      <w:r>
        <w:rPr>
          <w:sz w:val="24"/>
          <w:szCs w:val="24"/>
        </w:rPr>
        <w:instrText>pp name="EndNote" version="19.3"&gt;EndNote&lt;/source-app&gt;&lt;rec-number&gt;6917&lt;/rec-number&gt;&lt;foreign-keys&gt;&lt;key app="EN" db-id="zv9tw0t2n2xfdiet259x2tdh09prp29zrxsv"&gt;6917&lt;/key&gt;&lt;/foreign-keys&gt;&lt;ref-type name="Journal Article"&gt;17&lt;/ref-type&gt;&lt;contributors&gt;&lt;authors&gt;&lt;author</w:instrText>
      </w:r>
      <w:r>
        <w:rPr>
          <w:sz w:val="24"/>
          <w:szCs w:val="24"/>
        </w:rPr>
        <w:instrText>&gt;&lt;style face="normal" font="default" size="100%"&gt;Higgins, Julian P. T.&lt;/style&gt;&lt;/author&gt;&lt;author&gt;&lt;style face="normal" font="default" size="100%"&gt;Thompson, Simon G.&lt;/style&gt;&lt;/author&gt;&lt;/authors&gt;&lt;/contributors&gt;&lt;titles&gt;&lt;title&gt;&lt;style face="normal" font="default" si</w:instrText>
      </w:r>
      <w:r>
        <w:rPr>
          <w:sz w:val="24"/>
          <w:szCs w:val="24"/>
        </w:rPr>
        <w:instrText>ze="100%"&gt;Controlling the risk of spurious findings from meta-regression&lt;/style&gt;&lt;/title&gt;&lt;secondary-title&gt;&lt;style face="normal" font="default" size="100%"&gt;Statistics in Medicine&lt;/style&gt;&lt;/secondary-title&gt;&lt;/titles&gt;&lt;periodical&gt;&lt;full-title&gt;&lt;style face="normal" f</w:instrText>
      </w:r>
      <w:r>
        <w:rPr>
          <w:sz w:val="24"/>
          <w:szCs w:val="24"/>
        </w:rPr>
        <w:instrText>ont="default" size="100%"&gt;Statistics in Medicine&lt;/style&gt;&lt;/full-title&gt;&lt;/periodical&gt;&lt;pages&gt;&lt;style face="normal" font="default" size="100%"&gt;1663-1682&lt;/style&gt;&lt;/pages&gt;&lt;volume&gt;&lt;style face="normal" font="default" size="100%"&gt;23&lt;/style&gt;&lt;/volume&gt;&lt;number&gt;&lt;style face</w:instrText>
      </w:r>
      <w:r>
        <w:rPr>
          <w:sz w:val="24"/>
          <w:szCs w:val="24"/>
        </w:rPr>
        <w:instrText>="normal" font="default" size="100%"&gt;11&lt;/style&gt;&lt;/number&gt;&lt;keywords&gt;&lt;keyword&gt;&lt;style face="normal" font="default" size="100%"&gt;meta-analysis&lt;/style&gt;&lt;/keyword&gt;&lt;keyword&gt;&lt;style face="normal" font="default" size="100%"&gt;meta-regression&lt;/style&gt;&lt;/keyword&gt;&lt;keyword&gt;&lt;st</w:instrText>
      </w:r>
      <w:r>
        <w:rPr>
          <w:sz w:val="24"/>
          <w:szCs w:val="24"/>
        </w:rPr>
        <w:instrText>yle face="normal" font="default" size="100%"&gt;weighted regression&lt;/style&gt;&lt;/keyword&gt;&lt;keyword&gt;&lt;style face="normal" font="default" size="100%"&gt;false-positive results&lt;/style&gt;&lt;/keyword&gt;&lt;keyword&gt;&lt;style face="normal" font="default" size="100%"&gt;permutation tests&lt;/s</w:instrText>
      </w:r>
      <w:r>
        <w:rPr>
          <w:sz w:val="24"/>
          <w:szCs w:val="24"/>
        </w:rPr>
        <w:instrText>tyle&gt;&lt;/keyword&gt;&lt;keyword&gt;&lt;style face="normal" font="default" size="100%"&gt;randomization tests&lt;/style&gt;&lt;/keyword&gt;&lt;keyword&gt;&lt;style face="normal" font="default" size="100%"&gt;simulation study&lt;/style&gt;&lt;/keyword&gt;&lt;/keywords&gt;&lt;dates&gt;&lt;year&gt;&lt;style face="normal" font="defau</w:instrText>
      </w:r>
      <w:r>
        <w:rPr>
          <w:sz w:val="24"/>
          <w:szCs w:val="24"/>
        </w:rPr>
        <w:instrText>lt" size="100%"&gt;2004&lt;/style&gt;&lt;/year&gt;&lt;pub-dates&gt;&lt;date&gt;&lt;style face="normal" font="default" size="100%"&gt;2004/06/15&lt;/style&gt;&lt;/date&gt;&lt;/pub-dates&gt;&lt;/dates&gt;&lt;publisher&gt;&lt;style face="normal" font="default" size="100%"&gt;John Wiley &amp;amp; Sons, Ltd&lt;/style&gt;&lt;/publisher&gt;&lt;isbn&gt;</w:instrText>
      </w:r>
      <w:r>
        <w:rPr>
          <w:sz w:val="24"/>
          <w:szCs w:val="24"/>
        </w:rPr>
        <w:instrText>&lt;style face="normal" font="default" size="100%"&gt;0277-6715&lt;/style&gt;&lt;/isbn&gt;&lt;abstract&gt;&lt;style face="normal" font="default" size="100%"&gt;Abstract Meta-regression has become a commonly used tool for investigating whether study characteristics may explain heterogen</w:instrText>
      </w:r>
      <w:r>
        <w:rPr>
          <w:sz w:val="24"/>
          <w:szCs w:val="24"/>
        </w:rPr>
        <w:instrText>eity of results among studies in a systematic review. However, such explorations of heterogeneity are prone to misleading false-positive results. It is unclear how many covariates can reliably be investigated, and how this might depend on the number of stu</w:instrText>
      </w:r>
      <w:r>
        <w:rPr>
          <w:sz w:val="24"/>
          <w:szCs w:val="24"/>
        </w:rPr>
        <w:instrText>dies, the extent of the heterogeneity and the relative weights awarded to the different studies. Our objectives in this paper are two-fold. First, we use simulation to investigate the type I error rate of meta-regression in various situations. Second, we p</w:instrText>
      </w:r>
      <w:r>
        <w:rPr>
          <w:sz w:val="24"/>
          <w:szCs w:val="24"/>
        </w:rPr>
        <w:instrText>ropose a permutation test approach for assessing the true statistical significance of an observed meta-regression finding. Standard meta-regression methods suffer from substantially inflated false-positive rates when heterogeneity is present, when there ar</w:instrText>
      </w:r>
      <w:r>
        <w:rPr>
          <w:sz w:val="24"/>
          <w:szCs w:val="24"/>
        </w:rPr>
        <w:instrText>e few studies and when there are many covariates. These are typical of situations in which meta-regressions are routinely employed. We demonstrate in particular that fixed effect meta-regression is likely to produce seriously misleading results in the pres</w:instrText>
      </w:r>
      <w:r>
        <w:rPr>
          <w:sz w:val="24"/>
          <w:szCs w:val="24"/>
        </w:rPr>
        <w:instrText xml:space="preserve">ence of heterogeneity. The permutation test appropriately tempers the statistical significance of meta-regression findings. We recommend its use before a statistically significant relationship is claimed from a standard meta-regression analysis. Copyright </w:instrText>
      </w:r>
      <w:r>
        <w:rPr>
          <w:sz w:val="24"/>
          <w:szCs w:val="24"/>
        </w:rPr>
        <w:instrText>? 2004 John Wiley &amp;amp; Sons, Ltd.&lt;/style&gt;&lt;/abstract&gt;&lt;urls&gt;&lt;related-urls&gt;&lt;url&gt;&lt;style face="normal" font="default" size="100%"&gt;https://doi.org/10.1002/sim.1752&lt;/style&gt;&lt;/url&gt;&lt;/related-urls&gt;&lt;/urls&gt;&lt;electronic-resource-num&gt;&lt;style face="normal" font="default" s</w:instrText>
      </w:r>
      <w:r>
        <w:rPr>
          <w:sz w:val="24"/>
          <w:szCs w:val="24"/>
        </w:rPr>
        <w:instrText>ize="100%"&gt;10.1002/sim.1752&lt;/style&gt;&lt;/electronic-resource-num&gt;&lt;access-date&gt;&lt;style face="normal" font="default" size="100%"&gt;2020/09/29&lt;/style&gt;&lt;/access-date&gt;&lt;/record&gt;&lt;/Cite&gt;&lt;/EndNote&gt;</w:instrText>
      </w:r>
      <w:r>
        <w:rPr>
          <w:sz w:val="24"/>
          <w:szCs w:val="24"/>
        </w:rPr>
        <w:fldChar w:fldCharType="separate"/>
      </w:r>
      <w:r>
        <w:rPr>
          <w:sz w:val="24"/>
          <w:szCs w:val="24"/>
        </w:rPr>
        <w:t>(Higgins &amp; Thompson, 2004)</w:t>
      </w:r>
      <w:r>
        <w:rPr>
          <w:sz w:val="24"/>
          <w:szCs w:val="24"/>
        </w:rPr>
        <w:fldChar w:fldCharType="end"/>
      </w:r>
      <w:r>
        <w:rPr>
          <w:sz w:val="24"/>
          <w:szCs w:val="24"/>
        </w:rPr>
        <w:t>.  The trends in effect sizes were best describ</w:t>
      </w:r>
      <w:r>
        <w:rPr>
          <w:sz w:val="24"/>
          <w:szCs w:val="24"/>
        </w:rPr>
        <w:t xml:space="preserve">ed by a linear fit (information criterion scores contrast p = </w:t>
      </w:r>
      <w:r>
        <w:rPr>
          <w:sz w:val="24"/>
          <w:szCs w:val="24"/>
        </w:rPr>
        <w:t>0.0352</w:t>
      </w:r>
      <w:r>
        <w:rPr>
          <w:sz w:val="24"/>
          <w:szCs w:val="24"/>
        </w:rPr>
        <w:t>, and permutation tests z-score for linear model = —</w:t>
      </w:r>
      <w:r>
        <w:rPr>
          <w:sz w:val="24"/>
          <w:szCs w:val="24"/>
        </w:rPr>
        <w:t>9.27</w:t>
      </w:r>
      <w:del w:id="62" w:author="Alex Filazzola" w:date="2020-10-01T14:26:00Z">
        <w:r w:rsidDel="00347EC4">
          <w:rPr>
            <w:sz w:val="24"/>
            <w:szCs w:val="24"/>
          </w:rPr>
          <w:delText>17</w:delText>
        </w:r>
      </w:del>
      <w:r>
        <w:rPr>
          <w:sz w:val="24"/>
          <w:szCs w:val="24"/>
        </w:rPr>
        <w:t>,</w:t>
      </w:r>
      <w:r>
        <w:rPr>
          <w:sz w:val="24"/>
          <w:szCs w:val="24"/>
        </w:rPr>
        <w:t xml:space="preserve">  </w:t>
      </w:r>
      <w:r>
        <w:rPr>
          <w:sz w:val="24"/>
          <w:szCs w:val="24"/>
        </w:rPr>
        <w:t xml:space="preserve">p = </w:t>
      </w:r>
      <w:r>
        <w:rPr>
          <w:sz w:val="24"/>
          <w:szCs w:val="24"/>
        </w:rPr>
        <w:t>0.0010</w:t>
      </w:r>
      <w:r>
        <w:rPr>
          <w:sz w:val="24"/>
          <w:szCs w:val="24"/>
        </w:rPr>
        <w:t xml:space="preserve">).  The relative frequency of positive interactions declined linearly with increasing species richness (Figure 1, Meta-regression, slope = </w:t>
      </w:r>
      <w:r>
        <w:rPr>
          <w:sz w:val="24"/>
          <w:szCs w:val="24"/>
        </w:rPr>
        <w:t>-1.48</w:t>
      </w:r>
      <w:del w:id="63" w:author="Alex Filazzola" w:date="2020-10-01T14:26:00Z">
        <w:r w:rsidDel="00347EC4">
          <w:rPr>
            <w:sz w:val="24"/>
            <w:szCs w:val="24"/>
          </w:rPr>
          <w:delText>41</w:delText>
        </w:r>
      </w:del>
      <w:r>
        <w:rPr>
          <w:sz w:val="24"/>
          <w:szCs w:val="24"/>
        </w:rPr>
        <w:t>, r</w:t>
      </w:r>
      <w:r>
        <w:rPr>
          <w:sz w:val="24"/>
          <w:szCs w:val="24"/>
          <w:vertAlign w:val="superscript"/>
        </w:rPr>
        <w:t>2</w:t>
      </w:r>
      <w:r>
        <w:rPr>
          <w:sz w:val="24"/>
          <w:szCs w:val="24"/>
        </w:rPr>
        <w:t xml:space="preserve"> = 0.67</w:t>
      </w:r>
      <w:r>
        <w:rPr>
          <w:sz w:val="24"/>
          <w:szCs w:val="24"/>
        </w:rPr>
        <w:t xml:space="preserve">, QM </w:t>
      </w:r>
      <w:commentRangeStart w:id="64"/>
      <w:ins w:id="65" w:author="Alex Filazzola" w:date="2020-10-01T14:25:00Z">
        <w:r w:rsidR="00347EC4">
          <w:rPr>
            <w:rFonts w:ascii="Arial" w:hAnsi="Arial" w:cs="Arial"/>
            <w:sz w:val="24"/>
            <w:szCs w:val="24"/>
          </w:rPr>
          <w:t>χ</w:t>
        </w:r>
      </w:ins>
      <w:commentRangeEnd w:id="64"/>
      <w:ins w:id="66" w:author="Alex Filazzola" w:date="2020-10-01T14:26:00Z">
        <w:r w:rsidR="00347EC4">
          <w:rPr>
            <w:rStyle w:val="CommentReference"/>
            <w:rFonts w:ascii="Times New Roman" w:hAnsi="Times New Roman" w:cs="Times New Roman"/>
            <w:color w:val="auto"/>
            <w14:textOutline w14:w="0" w14:cap="rnd" w14:cmpd="sng" w14:algn="ctr">
              <w14:noFill/>
              <w14:prstDash w14:val="solid"/>
              <w14:bevel/>
            </w14:textOutline>
          </w:rPr>
          <w:commentReference w:id="64"/>
        </w:r>
      </w:ins>
      <w:ins w:id="67" w:author="Alex Filazzola" w:date="2020-10-01T14:25:00Z">
        <w:r w:rsidR="00347EC4" w:rsidRPr="00347EC4">
          <w:rPr>
            <w:sz w:val="24"/>
            <w:szCs w:val="24"/>
            <w:vertAlign w:val="superscript"/>
            <w:rPrChange w:id="68" w:author="Alex Filazzola" w:date="2020-10-01T14:25:00Z">
              <w:rPr>
                <w:sz w:val="24"/>
                <w:szCs w:val="24"/>
              </w:rPr>
            </w:rPrChange>
          </w:rPr>
          <w:t>2</w:t>
        </w:r>
      </w:ins>
      <w:del w:id="69" w:author="Alex Filazzola" w:date="2020-10-01T14:25:00Z">
        <w:r w:rsidDel="00347EC4">
          <w:rPr>
            <w:sz w:val="24"/>
            <w:szCs w:val="24"/>
          </w:rPr>
          <w:delText xml:space="preserve">Chi-square test statistic </w:delText>
        </w:r>
      </w:del>
      <w:r>
        <w:rPr>
          <w:sz w:val="24"/>
          <w:szCs w:val="24"/>
        </w:rPr>
        <w:t xml:space="preserve">= </w:t>
      </w:r>
      <w:r>
        <w:rPr>
          <w:sz w:val="24"/>
          <w:szCs w:val="24"/>
        </w:rPr>
        <w:t>95.5</w:t>
      </w:r>
      <w:del w:id="70" w:author="Alex Filazzola" w:date="2020-10-01T14:26:00Z">
        <w:r w:rsidDel="00347EC4">
          <w:rPr>
            <w:sz w:val="24"/>
            <w:szCs w:val="24"/>
          </w:rPr>
          <w:delText>023</w:delText>
        </w:r>
      </w:del>
      <w:r>
        <w:rPr>
          <w:sz w:val="24"/>
          <w:szCs w:val="24"/>
        </w:rPr>
        <w:t>, p = 0.0001), and this trend was robust tested against dif</w:t>
      </w:r>
      <w:r>
        <w:rPr>
          <w:sz w:val="24"/>
          <w:szCs w:val="24"/>
        </w:rPr>
        <w:t xml:space="preserve">ferent covariates and sources of </w:t>
      </w:r>
      <w:r>
        <w:rPr>
          <w:sz w:val="24"/>
          <w:szCs w:val="24"/>
        </w:rPr>
        <w:lastRenderedPageBreak/>
        <w:t>potential between-study heterogeneity (see Supplement</w:t>
      </w:r>
      <w:ins w:id="71" w:author="Alex Filazzola" w:date="2020-10-01T14:26:00Z">
        <w:r w:rsidR="00385759">
          <w:rPr>
            <w:sz w:val="24"/>
            <w:szCs w:val="24"/>
          </w:rPr>
          <w:t>al</w:t>
        </w:r>
      </w:ins>
      <w:r>
        <w:rPr>
          <w:sz w:val="24"/>
          <w:szCs w:val="24"/>
        </w:rPr>
        <w:t xml:space="preserve"> for full model outputs and sensitivity analyses).  In summary, relatively fewer species locally at an experimental study site were associated with more consistent and in</w:t>
      </w:r>
      <w:r>
        <w:rPr>
          <w:sz w:val="24"/>
          <w:szCs w:val="24"/>
        </w:rPr>
        <w:t xml:space="preserve">tense positive effects of shrubs on the maintenance of diversity for the resident plant communities.  </w:t>
      </w:r>
    </w:p>
    <w:p w14:paraId="001F24FC" w14:textId="77777777" w:rsidR="00C60E25" w:rsidRDefault="00C60E25">
      <w:pPr>
        <w:pStyle w:val="Body"/>
        <w:spacing w:line="480" w:lineRule="auto"/>
        <w:rPr>
          <w:sz w:val="24"/>
          <w:szCs w:val="24"/>
        </w:rPr>
      </w:pPr>
    </w:p>
    <w:p w14:paraId="45DA7A3D" w14:textId="77777777" w:rsidR="00C60E25" w:rsidRDefault="00CA050C">
      <w:pPr>
        <w:pStyle w:val="Body"/>
        <w:spacing w:line="480" w:lineRule="auto"/>
        <w:rPr>
          <w:b/>
          <w:bCs/>
          <w:sz w:val="24"/>
          <w:szCs w:val="24"/>
        </w:rPr>
      </w:pPr>
      <w:r>
        <w:rPr>
          <w:b/>
          <w:bCs/>
          <w:sz w:val="24"/>
          <w:szCs w:val="24"/>
        </w:rPr>
        <w:t>Implications</w:t>
      </w:r>
    </w:p>
    <w:p w14:paraId="699053D2" w14:textId="6AFED6F6" w:rsidR="00C60E25" w:rsidRDefault="00CA050C">
      <w:pPr>
        <w:pStyle w:val="Body"/>
        <w:spacing w:line="480" w:lineRule="auto"/>
        <w:rPr>
          <w:sz w:val="24"/>
          <w:szCs w:val="24"/>
        </w:rPr>
      </w:pPr>
      <w:r>
        <w:rPr>
          <w:sz w:val="24"/>
          <w:szCs w:val="24"/>
        </w:rPr>
        <w:t xml:space="preserve">Diversity can beget diversity in ecology.  Within community interaction theory, intransitivity in competition can promote higher levels of </w:t>
      </w:r>
      <w:r>
        <w:rPr>
          <w:sz w:val="24"/>
          <w:szCs w:val="24"/>
        </w:rPr>
        <w:t xml:space="preserve">species diversity and at times provide a buffer against a single winning species in mixtures </w:t>
      </w:r>
      <w:r>
        <w:rPr>
          <w:sz w:val="24"/>
          <w:szCs w:val="24"/>
        </w:rPr>
        <w:fldChar w:fldCharType="begin"/>
      </w:r>
      <w:r>
        <w:rPr>
          <w:sz w:val="24"/>
          <w:szCs w:val="24"/>
        </w:rPr>
        <w:instrText xml:space="preserve"> ADDIN EN.CITE &lt;EndNote&gt;&lt;Cite  &gt;&lt;Author&gt;Maynard, Daniel S.; Bradford, Mark A.; Lindner, Daniel L.; van Diepen, Linda T. A.; Frey, Serita D.; Glaeser, Jessie A.; Cr</w:instrText>
      </w:r>
      <w:r>
        <w:rPr>
          <w:sz w:val="24"/>
          <w:szCs w:val="24"/>
        </w:rPr>
        <w:instrText>owther, Thomas W.&lt;/Author&gt;&lt;Year&gt;2017&lt;/Year&gt;&lt;Prefix&gt;&lt;/Prefix&gt;&lt;Suffix&gt;&lt;/Suffix&gt;&lt;Pages&gt;&lt;/Pages&gt;&lt;DisplayText&gt;(Maynard et al., 2017)&lt;/DisplayText&gt;&lt;record&gt;&lt;database name="lit_2020.enl" path="/Volumes/zendata/tC/references/2020/lit_2020.enl"&gt;lit_2020.enl&lt;/databas</w:instrText>
      </w:r>
      <w:r>
        <w:rPr>
          <w:sz w:val="24"/>
          <w:szCs w:val="24"/>
        </w:rPr>
        <w:instrText>e&gt;&lt;source-app name="EndNote" version="19.3"&gt;EndNote&lt;/source-app&gt;&lt;rec-number&gt;6943&lt;/rec-number&gt;&lt;foreign-keys&gt;&lt;key app="EN" db-id="zv9tw0t2n2xfdiet259x2tdh09prp29zrxsv"&gt;6943&lt;/key&gt;&lt;/foreign-keys&gt;&lt;ref-type name="Journal Article"&gt;17&lt;/ref-type&gt;&lt;contributors&gt;&lt;auth</w:instrText>
      </w:r>
      <w:r>
        <w:rPr>
          <w:sz w:val="24"/>
          <w:szCs w:val="24"/>
        </w:rPr>
        <w:instrText>ors&gt;&lt;author&gt;&lt;style face="normal" font="default" size="100%"&gt;Maynard, Daniel S.&lt;/style&gt;&lt;/author&gt;&lt;author&gt;&lt;style face="normal" font="default" size="100%"&gt;Bradford, Mark A.&lt;/style&gt;&lt;/author&gt;&lt;author&gt;&lt;style face="normal" font="default" size="100%"&gt;Lindner, Daniel</w:instrText>
      </w:r>
      <w:r>
        <w:rPr>
          <w:sz w:val="24"/>
          <w:szCs w:val="24"/>
        </w:rPr>
        <w:instrText xml:space="preserve"> L.&lt;/style&gt;&lt;/author&gt;&lt;author&gt;&lt;style face="normal" font="default" size="100%"&gt;van Diepen, Linda T. A.&lt;/style&gt;&lt;/author&gt;&lt;author&gt;&lt;style face="normal" font="default" size="100%"&gt;Frey, Serita D.&lt;/style&gt;&lt;/author&gt;&lt;author&gt;&lt;style face="normal" font="default" size="10</w:instrText>
      </w:r>
      <w:r>
        <w:rPr>
          <w:sz w:val="24"/>
          <w:szCs w:val="24"/>
        </w:rPr>
        <w:instrText>0%"&gt;Glaeser, Jessie A.&lt;/style&gt;&lt;/author&gt;&lt;author&gt;&lt;style face="normal" font="default" size="100%"&gt;Crowther, Thomas W.&lt;/style&gt;&lt;/author&gt;&lt;/authors&gt;&lt;/contributors&gt;&lt;titles&gt;&lt;title&gt;&lt;style face="normal" font="default" size="100%"&gt;Diversity begets diversity in competi</w:instrText>
      </w:r>
      <w:r>
        <w:rPr>
          <w:sz w:val="24"/>
          <w:szCs w:val="24"/>
        </w:rPr>
        <w:instrText>tion for space&lt;/style&gt;&lt;/title&gt;&lt;secondary-title&gt;&lt;style face="normal" font="default" size="100%"&gt;Nature Ecology &amp;amp; Evolution&lt;/style&gt;&lt;/secondary-title&gt;&lt;/titles&gt;&lt;periodical&gt;&lt;full-title&gt;&lt;style face="normal" font="default" size="100%"&gt;Nature Ecology &amp;amp; Evo</w:instrText>
      </w:r>
      <w:r>
        <w:rPr>
          <w:sz w:val="24"/>
          <w:szCs w:val="24"/>
        </w:rPr>
        <w:instrText>lution&lt;/style&gt;&lt;/full-title&gt;&lt;/periodical&gt;&lt;pages&gt;&lt;style face="normal" font="default" size="100%"&gt;0156&lt;/style&gt;&lt;/pages&gt;&lt;volume&gt;&lt;style face="normal" font="default" size="100%"&gt;1&lt;/style&gt;&lt;/volume&gt;&lt;number&gt;&lt;style face="normal" font="default" size="100%"&gt;6&lt;/style&gt;&lt;/</w:instrText>
      </w:r>
      <w:r>
        <w:rPr>
          <w:sz w:val="24"/>
          <w:szCs w:val="24"/>
        </w:rPr>
        <w:instrText>number&gt;&lt;dates&gt;&lt;year&gt;&lt;style face="normal" font="default" size="100%"&gt;2017&lt;/style&gt;&lt;/year&gt;&lt;pub-dates&gt;&lt;date&gt;&lt;style face="normal" font="default" size="100%"&gt;2017/05/15&lt;/style&gt;&lt;/date&gt;&lt;/pub-dates&gt;&lt;/dates&gt;&lt;isbn&gt;&lt;style face="normal" font="default" size="100%"&gt;2397-</w:instrText>
      </w:r>
      <w:r>
        <w:rPr>
          <w:sz w:val="24"/>
          <w:szCs w:val="24"/>
        </w:rPr>
        <w:instrText xml:space="preserve">334X&lt;/style&gt;&lt;/isbn&gt;&lt;abstract&gt;&lt;style face="normal" font="default" size="100%"&gt;Competition can profoundly affect biodiversity patterns by determining whether similar species are likely to coexist. When species compete directly for space, competitive ability </w:instrText>
      </w:r>
      <w:r>
        <w:rPr>
          <w:sz w:val="24"/>
          <w:szCs w:val="24"/>
        </w:rPr>
        <w:instrText>differences should theoretically promote trait and phylogenetic clustering, provided that niche differences are otherwise minimal. Yet many sessile communities exhibit high biodiversity despite minimal reliance on niche differentiation. A potential explana</w:instrText>
      </w:r>
      <w:r>
        <w:rPr>
          <w:sz w:val="24"/>
          <w:szCs w:val="24"/>
        </w:rPr>
        <w:instrText>tion is that intransitive competition (‘rock–paper–scissors’ competition) not only promotes species richness but also fosters coexistence among highly dissimilar species with different competitive strategies. Here, we test this hypothesis using a combinati</w:instrText>
      </w:r>
      <w:r>
        <w:rPr>
          <w:sz w:val="24"/>
          <w:szCs w:val="24"/>
        </w:rPr>
        <w:instrText>on of empirical and analytical approaches. In an experimental system comprising 37 wood-decay basidiomycete fungi grown in nutrient-rich agar media, pairwise displacement was maximized when species had widely different competitive traits and divergent evol</w:instrText>
      </w:r>
      <w:r>
        <w:rPr>
          <w:sz w:val="24"/>
          <w:szCs w:val="24"/>
        </w:rPr>
        <w:instrText xml:space="preserve">utionary histories. However, when these interactions were embedded in models of species-rich communities, high levels of intransitivity ultimately overwhelmed the pairwise relationships, allowing the weakest and most dissimilar species to survive. In line </w:instrText>
      </w:r>
      <w:r>
        <w:rPr>
          <w:sz w:val="24"/>
          <w:szCs w:val="24"/>
        </w:rPr>
        <w:instrText>with theoretical expectations, these multispecies assemblages exhibited reduced functional and phylogenetic diversity, yet the smallest losses were likewise observed in species-rich communities. By demonstrating that species richness can act as a self-rein</w:instrText>
      </w:r>
      <w:r>
        <w:rPr>
          <w:sz w:val="24"/>
          <w:szCs w:val="24"/>
        </w:rPr>
        <w:instrText>forcing buffer against competitive exclusion, these results contribute to our understanding of how biodiversity is maintained in natural systems.&lt;/style&gt;&lt;/abstract&gt;&lt;urls&gt;&lt;related-urls&gt;&lt;url&gt;&lt;style face="normal" font="default" size="100%"&gt;https://doi.org/10.</w:instrText>
      </w:r>
      <w:r>
        <w:rPr>
          <w:sz w:val="24"/>
          <w:szCs w:val="24"/>
        </w:rPr>
        <w:instrText>1038/s41559-017-0156&lt;/style&gt;&lt;/url&gt;&lt;/related-urls&gt;&lt;/urls&gt;&lt;electronic-resource-num&gt;&lt;style face="normal" font="default" size="100%"&gt;10.1038/s41559-017-0156&lt;/style&gt;&lt;/electronic-resource-num&gt;&lt;/record&gt;&lt;/Cite&gt;&lt;/EndNote&gt;</w:instrText>
      </w:r>
      <w:r>
        <w:rPr>
          <w:sz w:val="24"/>
          <w:szCs w:val="24"/>
        </w:rPr>
        <w:fldChar w:fldCharType="separate"/>
      </w:r>
      <w:r>
        <w:rPr>
          <w:sz w:val="24"/>
          <w:szCs w:val="24"/>
        </w:rPr>
        <w:t>(Maynard et al., 2017)</w:t>
      </w:r>
      <w:r>
        <w:rPr>
          <w:sz w:val="24"/>
          <w:szCs w:val="24"/>
        </w:rPr>
        <w:fldChar w:fldCharType="end"/>
      </w:r>
      <w:r>
        <w:rPr>
          <w:sz w:val="24"/>
          <w:szCs w:val="24"/>
        </w:rPr>
        <w:t>.  Nonetheless, inc</w:t>
      </w:r>
      <w:r>
        <w:rPr>
          <w:sz w:val="24"/>
          <w:szCs w:val="24"/>
        </w:rPr>
        <w:t xml:space="preserve">reasing richness need not necessarily increase all measures of function nor enhance all estimates of diversity mediated by plant-plant interactions.  Here, the overarching net positive effect of shrubs most likely generated </w:t>
      </w:r>
      <w:del w:id="72" w:author="Alex Filazzola" w:date="2020-10-01T14:27:00Z">
        <w:r w:rsidDel="00D962CF">
          <w:rPr>
            <w:sz w:val="24"/>
            <w:szCs w:val="24"/>
          </w:rPr>
          <w:delText>playing fields</w:delText>
        </w:r>
      </w:del>
      <w:ins w:id="73" w:author="Alex Filazzola" w:date="2020-10-01T14:27:00Z">
        <w:r w:rsidR="00D962CF">
          <w:rPr>
            <w:sz w:val="24"/>
            <w:szCs w:val="24"/>
          </w:rPr>
          <w:t>opportunities</w:t>
        </w:r>
      </w:ins>
      <w:r>
        <w:rPr>
          <w:sz w:val="24"/>
          <w:szCs w:val="24"/>
        </w:rPr>
        <w:t xml:space="preserve"> within their cano</w:t>
      </w:r>
      <w:r>
        <w:rPr>
          <w:sz w:val="24"/>
          <w:szCs w:val="24"/>
        </w:rPr>
        <w:t xml:space="preserve">py </w:t>
      </w:r>
      <w:proofErr w:type="spellStart"/>
      <w:r>
        <w:rPr>
          <w:sz w:val="24"/>
          <w:szCs w:val="24"/>
        </w:rPr>
        <w:t>understorey</w:t>
      </w:r>
      <w:proofErr w:type="spellEnd"/>
      <w:r>
        <w:rPr>
          <w:sz w:val="24"/>
          <w:szCs w:val="24"/>
        </w:rPr>
        <w:t xml:space="preserve"> that subsequently produced a competitive melee.  Shrubs thus influenced protege diversity and their respective networks that in turn increased the relative frequency of </w:t>
      </w:r>
      <w:proofErr w:type="spellStart"/>
      <w:r>
        <w:rPr>
          <w:sz w:val="24"/>
          <w:szCs w:val="24"/>
        </w:rPr>
        <w:t>i</w:t>
      </w:r>
      <w:r>
        <w:rPr>
          <w:sz w:val="24"/>
          <w:szCs w:val="24"/>
          <w:lang w:val="es-ES_tradnl"/>
        </w:rPr>
        <w:t>ndirect</w:t>
      </w:r>
      <w:proofErr w:type="spellEnd"/>
      <w:r>
        <w:rPr>
          <w:sz w:val="24"/>
          <w:szCs w:val="24"/>
        </w:rPr>
        <w:t xml:space="preserve">, and at times, negative interactions </w:t>
      </w:r>
      <w:r>
        <w:rPr>
          <w:sz w:val="24"/>
          <w:szCs w:val="24"/>
        </w:rPr>
        <w:fldChar w:fldCharType="begin"/>
      </w:r>
      <w:r>
        <w:rPr>
          <w:sz w:val="24"/>
          <w:szCs w:val="24"/>
        </w:rPr>
        <w:instrText xml:space="preserve"> ADDIN EN.CITE &lt;EndNote&gt;&lt;C</w:instrText>
      </w:r>
      <w:r>
        <w:rPr>
          <w:sz w:val="24"/>
          <w:szCs w:val="24"/>
        </w:rPr>
        <w:instrText>ite  &gt;&lt;Author&gt;Aschehoug, Erik T.; Callaway, Ragan M.&lt;/Author&gt;&lt;Year&gt;2015&lt;/Year&gt;&lt;RecNum&gt;3529&lt;/RecNum&gt;&lt;Prefix&gt;&lt;/Prefix&gt;&lt;Suffix&gt;&lt;/Suffix&gt;&lt;Pages&gt;&lt;/Pages&gt;&lt;DisplayText&gt;(Aschehoug &amp; Callaway, 2015)&lt;/DisplayText&gt;&lt;record&gt;&lt;database name="lit_2020.enl" path="/Volumes/</w:instrText>
      </w:r>
      <w:r>
        <w:rPr>
          <w:sz w:val="24"/>
          <w:szCs w:val="24"/>
        </w:rPr>
        <w:instrText>zendata/tC/references/2020/lit_2020.enl"&gt;lit_2020.enl&lt;/database&gt;&lt;source-app name="EndNote" version="19.3"&gt;EndNote&lt;/source-app&gt;&lt;rec-number&gt;3529&lt;/rec-number&gt;&lt;foreign-keys&gt;&lt;key app="EN" db-id="zv9tw0t2n2xfdiet259x2tdh09prp29zrxsv"&gt;3529&lt;/key&gt;&lt;/foreign-keys&gt;&lt;re</w:instrText>
      </w:r>
      <w:r>
        <w:rPr>
          <w:sz w:val="24"/>
          <w:szCs w:val="24"/>
        </w:rPr>
        <w:instrText>f-type name="Journal Article"&gt;17&lt;/ref-type&gt;&lt;contributors&gt;&lt;authors&gt;&lt;author&gt;&lt;style face="normal" font="default" size="100%"&gt;Aschehoug, Erik T.&lt;/style&gt;&lt;/author&gt;&lt;author&gt;&lt;style face="normal" font="default" size="100%"&gt;Callaway, Ragan M.&lt;/style&gt;&lt;/author&gt;&lt;/author</w:instrText>
      </w:r>
      <w:r>
        <w:rPr>
          <w:sz w:val="24"/>
          <w:szCs w:val="24"/>
        </w:rPr>
        <w:instrText>s&gt;&lt;/contributors&gt;&lt;titles&gt;&lt;title&gt;&lt;style face="normal" font="default" size="100%"&gt;Diversity Increases Indirect Interactions, Attenuates the Intensity of Competition, and Promotes Coexistence&lt;/style&gt;&lt;/title&gt;&lt;secondary-title&gt;&lt;style face="normal" font="default"</w:instrText>
      </w:r>
      <w:r>
        <w:rPr>
          <w:sz w:val="24"/>
          <w:szCs w:val="24"/>
        </w:rPr>
        <w:instrText xml:space="preserve"> size="100%"&gt;The American Naturalist&lt;/style&gt;&lt;/secondary-title&gt;&lt;/titles&gt;&lt;periodical&gt;&lt;full-title&gt;&lt;style face="normal" font="default" size="100%"&gt;The American Naturalist&lt;/style&gt;&lt;/full-title&gt;&lt;/periodical&gt;&lt;pages&gt;&lt;style face="normal" font="default" size="100%"&gt;0</w:instrText>
      </w:r>
      <w:r>
        <w:rPr>
          <w:sz w:val="24"/>
          <w:szCs w:val="24"/>
        </w:rPr>
        <w:instrText>00&lt;/style&gt;&lt;/pages&gt;&lt;volume&gt;&lt;style face="normal" font="default" size="100%"&gt;0&lt;/style&gt;&lt;/volume&gt;&lt;number&gt;&lt;style face="normal" font="default" size="100%"&gt;0&lt;/style&gt;&lt;/number&gt;&lt;dates&gt;&lt;year&gt;&lt;style face="normal" font="default" size="100%"&gt;2015&lt;/style&gt;&lt;/year&gt;&lt;/dates&gt;&lt;p</w:instrText>
      </w:r>
      <w:r>
        <w:rPr>
          <w:sz w:val="24"/>
          <w:szCs w:val="24"/>
        </w:rPr>
        <w:instrText xml:space="preserve">ublisher&gt;&lt;style face="normal" font="default" size="100%"&gt;The University of Chicago Press for The American Society of Naturalists&lt;/style&gt;&lt;/publisher&gt;&lt;isbn&gt;&lt;style face="normal" font="default" size="100%"&gt;00030147&lt;/style&gt;&lt;/isbn&gt;&lt;abstract&gt;&lt;style face="normal" </w:instrText>
      </w:r>
      <w:r>
        <w:rPr>
          <w:sz w:val="24"/>
          <w:szCs w:val="24"/>
        </w:rPr>
        <w:instrText>font="default" size="100%"&gt;A fundamental assumption of coexistence theory is that competition inevitably decreases species diversity. Consequently, in the quest to understand the ecological regulators of diversity, there has been a great deal of focus on p</w:instrText>
      </w:r>
      <w:r>
        <w:rPr>
          <w:sz w:val="24"/>
          <w:szCs w:val="24"/>
        </w:rPr>
        <w:instrText xml:space="preserve">rocesses with the potential to reduce competitive exclusion. However, the notion that competition must decrease diversity is largely based on the outcome of two-species interaction experiments and models, despite the fact that species rarely interact only </w:instrText>
      </w:r>
      <w:r>
        <w:rPr>
          <w:sz w:val="24"/>
          <w:szCs w:val="24"/>
        </w:rPr>
        <w:instrText>in pairs in natural systems. In a field experiment, we found that competition among native perennial plants in multispecies assemblages was far weaker than competition between those same species in pairwise arrangements and that indirect interactions appea</w:instrText>
      </w:r>
      <w:r>
        <w:rPr>
          <w:sz w:val="24"/>
          <w:szCs w:val="24"/>
        </w:rPr>
        <w:instrText>red to weaken direct competitive effects. These results suggest that community assembly theory based on pairwise approaches may overestimate the strength of competition and likelihood of competitive exclusion in species-rich communities. We also found that</w:instrText>
      </w:r>
      <w:r>
        <w:rPr>
          <w:sz w:val="24"/>
          <w:szCs w:val="24"/>
        </w:rPr>
        <w:instrText xml:space="preserve"> Centaurea stoebe, a North American invader, retained strong competitive effects when competing against North American natives in both pairwise and multispecies assemblages. Our experimental results support an emerging body of theory suggesting that comple</w:instrText>
      </w:r>
      <w:r>
        <w:rPr>
          <w:sz w:val="24"/>
          <w:szCs w:val="24"/>
        </w:rPr>
        <w:instrText>x networks of competing species may generate strong indirect interactions that can maintain diversity and that ecological differentiation may not be necessary to attenuate competition.&lt;/style&gt;&lt;/abstract&gt;&lt;urls&gt;&lt;related-urls&gt;&lt;url&gt;&lt;style face="normal" font="d</w:instrText>
      </w:r>
      <w:r>
        <w:rPr>
          <w:sz w:val="24"/>
          <w:szCs w:val="24"/>
        </w:rPr>
        <w:instrText>efault" size="100%"&gt;http://www.jstor.org/stable/10.1086/682901&lt;/style&gt;&lt;/url&gt;&lt;/related-urls&gt;&lt;/urls&gt;&lt;electronic-resource-num&gt;&lt;style face="normal" font="default" size="100%"&gt;10.1086/682901&lt;/style&gt;&lt;/electronic-resource-num&gt;&lt;/record&gt;&lt;/Cite&gt;&lt;/EndNote&gt;</w:instrText>
      </w:r>
      <w:r>
        <w:rPr>
          <w:sz w:val="24"/>
          <w:szCs w:val="24"/>
        </w:rPr>
        <w:fldChar w:fldCharType="separate"/>
      </w:r>
      <w:r>
        <w:rPr>
          <w:sz w:val="24"/>
          <w:szCs w:val="24"/>
        </w:rPr>
        <w:t xml:space="preserve">(Aschehoug </w:t>
      </w:r>
      <w:r>
        <w:rPr>
          <w:sz w:val="24"/>
          <w:szCs w:val="24"/>
        </w:rPr>
        <w:t>&amp; Callaway, 2015)</w:t>
      </w:r>
      <w:r>
        <w:rPr>
          <w:sz w:val="24"/>
          <w:szCs w:val="24"/>
        </w:rPr>
        <w:fldChar w:fldCharType="end"/>
      </w:r>
      <w:r>
        <w:rPr>
          <w:sz w:val="24"/>
          <w:szCs w:val="24"/>
        </w:rPr>
        <w:t xml:space="preserve">.  This is akin to the finding that biodiversity-ecosystem functions can shift with successional stage as well </w:t>
      </w:r>
      <w:r>
        <w:rPr>
          <w:sz w:val="24"/>
          <w:szCs w:val="24"/>
        </w:rPr>
        <w:fldChar w:fldCharType="begin"/>
      </w:r>
      <w:r>
        <w:rPr>
          <w:sz w:val="24"/>
          <w:szCs w:val="24"/>
        </w:rPr>
        <w:instrText xml:space="preserve"> ADDIN EN.CITE &lt;EndNote&gt;&lt;Cite  &gt;&lt;Author&gt;Mori, Akira S.; Osono, Takashi; Cornelissen, J. Hans C.; Craine, Joseph; Uchida, Masa</w:instrText>
      </w:r>
      <w:r>
        <w:rPr>
          <w:sz w:val="24"/>
          <w:szCs w:val="24"/>
        </w:rPr>
        <w:instrText>ki&lt;/Author&gt;&lt;Year&gt;2017&lt;/Year&gt;&lt;Prefix&gt;&lt;/Prefix&gt;&lt;Suffix&gt;&lt;/Suffix&gt;&lt;Pages&gt;&lt;/Pages&gt;&lt;DisplayText&gt;(Mori et al., 2017)&lt;/DisplayText&gt;&lt;record&gt;&lt;database name="lit_2020.enl" path="/Volumes/zendata/tC/references/2020/lit_2020.enl"&gt;lit_2020.enl&lt;/database&gt;&lt;source-app name</w:instrText>
      </w:r>
      <w:r>
        <w:rPr>
          <w:sz w:val="24"/>
          <w:szCs w:val="24"/>
        </w:rPr>
        <w:instrText>="EndNote" version="19.3"&gt;EndNote&lt;/source-app&gt;&lt;rec-number&gt;6949&lt;/rec-number&gt;&lt;foreign-keys&gt;&lt;key app="EN" db-id="zv9tw0t2n2xfdiet259x2tdh09prp29zrxsv"&gt;6949&lt;/key&gt;&lt;/foreign-keys&gt;&lt;ref-type name="Journal Article"&gt;17&lt;/ref-type&gt;&lt;contributors&gt;&lt;authors&gt;&lt;author&gt;&lt;style</w:instrText>
      </w:r>
      <w:r>
        <w:rPr>
          <w:sz w:val="24"/>
          <w:szCs w:val="24"/>
        </w:rPr>
        <w:instrText xml:space="preserve"> face="normal" font="default" size="100%"&gt;Mori, Akira S.&lt;/style&gt;&lt;/author&gt;&lt;author&gt;&lt;style face="normal" font="default" size="100%"&gt;Osono, Takashi&lt;/style&gt;&lt;/author&gt;&lt;author&gt;&lt;style face="normal" font="default" size="100%"&gt;Cornelissen, J. Hans C.&lt;/style&gt;&lt;/author&gt;</w:instrText>
      </w:r>
      <w:r>
        <w:rPr>
          <w:sz w:val="24"/>
          <w:szCs w:val="24"/>
        </w:rPr>
        <w:instrText>&lt;author&gt;&lt;style face="normal" font="default" size="100%"&gt;Craine, Joseph&lt;/style&gt;&lt;/author&gt;&lt;author&gt;&lt;style face="normal" font="default" size="100%"&gt;Uchida, Masaki&lt;/style&gt;&lt;/author&gt;&lt;/authors&gt;&lt;/contributors&gt;&lt;titles&gt;&lt;title&gt;&lt;style face="normal" font="default" size="</w:instrText>
      </w:r>
      <w:r>
        <w:rPr>
          <w:sz w:val="24"/>
          <w:szCs w:val="24"/>
        </w:rPr>
        <w:instrText>100%"&gt;Biodiversity–ecosystem function relationships change through primary succession&lt;/style&gt;&lt;/title&gt;&lt;secondary-title&gt;&lt;style face="normal" font="default" size="100%"&gt;Oikos&lt;/style&gt;&lt;/secondary-title&gt;&lt;/titles&gt;&lt;periodical&gt;&lt;full-title&gt;&lt;style face="normal" font=</w:instrText>
      </w:r>
      <w:r>
        <w:rPr>
          <w:sz w:val="24"/>
          <w:szCs w:val="24"/>
        </w:rPr>
        <w:instrText>"default" size="100%"&gt;Oikos&lt;/style&gt;&lt;/full-title&gt;&lt;/periodical&gt;&lt;pages&gt;&lt;style face="normal" font="default" size="100%"&gt;1637-1649&lt;/style&gt;&lt;/pages&gt;&lt;volume&gt;&lt;style face="normal" font="default" size="100%"&gt;126&lt;/style&gt;&lt;/volume&gt;&lt;number&gt;&lt;style face="normal" font="defa</w:instrText>
      </w:r>
      <w:r>
        <w:rPr>
          <w:sz w:val="24"/>
          <w:szCs w:val="24"/>
        </w:rPr>
        <w:instrText>ult" size="100%"&gt;11&lt;/style&gt;&lt;/number&gt;&lt;dates&gt;&lt;year&gt;&lt;style face="normal" font="default" size="100%"&gt;2017&lt;/style&gt;&lt;/year&gt;&lt;pub-dates&gt;&lt;date&gt;&lt;style face="normal" font="default" size="100%"&gt;2017/11/01&lt;/style&gt;&lt;/date&gt;&lt;/pub-dates&gt;&lt;/dates&gt;&lt;publisher&gt;&lt;style face="normal</w:instrText>
      </w:r>
      <w:r>
        <w:rPr>
          <w:sz w:val="24"/>
          <w:szCs w:val="24"/>
        </w:rPr>
        <w:instrText>" font="default" size="100%"&gt;John Wiley &amp;amp; Sons, Ltd&lt;/style&gt;&lt;/publisher&gt;&lt;isbn&gt;&lt;style face="normal" font="default" size="100%"&gt;0030-1299&lt;/style&gt;&lt;/isbn&gt;&lt;abstract&gt;&lt;style face="normal" font="default" size="100%"&gt;Ecologists traditionally use environmental pa</w:instrText>
      </w:r>
      <w:r>
        <w:rPr>
          <w:sz w:val="24"/>
          <w:szCs w:val="24"/>
        </w:rPr>
        <w:instrText>rameters to predict successional shifts in compositional characteristics of local species assemblages (environmental control). Another important focus in ecology is to understand functional roles of species assemblages in determining local environmental pr</w:instrText>
      </w:r>
      <w:r>
        <w:rPr>
          <w:sz w:val="24"/>
          <w:szCs w:val="24"/>
        </w:rPr>
        <w:instrText>operties (diversity control). Then, the question emerges: which is the cause, and which is the consequence? To clarify the causal relationships between species assemblages and environmental properties, we focused on seral changes in species/functional dive</w:instrText>
      </w:r>
      <w:r>
        <w:rPr>
          <w:sz w:val="24"/>
          <w:szCs w:val="24"/>
        </w:rPr>
        <w:instrText>rsity of vascular plants in tundra ecosystems of the High Arctic. We found that, although species richness was influenced by soil properties in the earlier stages of primary succession, the causalities were reversed in the later stages. We also found funct</w:instrText>
      </w:r>
      <w:r>
        <w:rPr>
          <w:sz w:val="24"/>
          <w:szCs w:val="24"/>
        </w:rPr>
        <w:instrText>ional differentiation among coexisting species in the later stage, suggesting that the ?complementarity effect? of diversity on ecosystem functions likely increased with ecosystem development through time. By contrast, particular species had little disprop</w:instrText>
      </w:r>
      <w:r>
        <w:rPr>
          <w:sz w:val="24"/>
          <w:szCs w:val="24"/>
        </w:rPr>
        <w:instrText>ortional influence on soil properties, suggesting that the ?selection effect? as an alternative mechanism was less important. This result was likely attributed to the importance of facilitation in the marginal High Arctic environment. Plant?microsite assoc</w:instrText>
      </w:r>
      <w:r>
        <w:rPr>
          <w:sz w:val="24"/>
          <w:szCs w:val="24"/>
        </w:rPr>
        <w:instrText>iations are shaped by feedback mechanisms and therefore, neither plant nor microsite is a single absolute predictor of the other. Although our observational study has limitations, we demonstrates a possibility that the relative magnitude of the influence o</w:instrText>
      </w:r>
      <w:r>
        <w:rPr>
          <w:sz w:val="24"/>
          <w:szCs w:val="24"/>
        </w:rPr>
        <w:instrText xml:space="preserve">f one on the other can change in the process of succession, emphasizing that the causalities underlying biodiversity?ecosystem function relationships change through succession.&lt;/style&gt;&lt;/abstract&gt;&lt;urls&gt;&lt;related-urls&gt;&lt;url&gt;&lt;style face="normal" font="default" </w:instrText>
      </w:r>
      <w:r>
        <w:rPr>
          <w:sz w:val="24"/>
          <w:szCs w:val="24"/>
        </w:rPr>
        <w:instrText>size="100%"&gt;https://doi.org/10.1111/oik.04345&lt;/style&gt;&lt;/url&gt;&lt;/related-urls&gt;&lt;/urls&gt;&lt;electronic-resource-num&gt;&lt;style face="normal" font="default" size="100%"&gt;10.1111/oik.04345&lt;/style&gt;&lt;/electronic-resource-num&gt;&lt;access-date&gt;&lt;style face="normal" font="default" si</w:instrText>
      </w:r>
      <w:r>
        <w:rPr>
          <w:sz w:val="24"/>
          <w:szCs w:val="24"/>
        </w:rPr>
        <w:instrText>ze="100%"&gt;2020/09/30&lt;/style&gt;&lt;/access-date&gt;&lt;/record&gt;&lt;/Cite&gt;&lt;/EndNote&gt;</w:instrText>
      </w:r>
      <w:r>
        <w:rPr>
          <w:sz w:val="24"/>
          <w:szCs w:val="24"/>
        </w:rPr>
        <w:fldChar w:fldCharType="separate"/>
      </w:r>
      <w:r>
        <w:rPr>
          <w:sz w:val="24"/>
          <w:szCs w:val="24"/>
        </w:rPr>
        <w:t>(Mori et al., 2017)</w:t>
      </w:r>
      <w:r>
        <w:rPr>
          <w:sz w:val="24"/>
          <w:szCs w:val="24"/>
        </w:rPr>
        <w:fldChar w:fldCharType="end"/>
      </w:r>
      <w:r>
        <w:rPr>
          <w:sz w:val="24"/>
          <w:szCs w:val="24"/>
        </w:rPr>
        <w:t>.  These are critical issues for the theory of biodiversity ecosystem function (particularly when the focus is on resilience and diversity responses) because naturall</w:t>
      </w:r>
      <w:r>
        <w:rPr>
          <w:sz w:val="24"/>
          <w:szCs w:val="24"/>
        </w:rPr>
        <w:t>y-assembled communities in relatively high-stress ecosystems can be structured by dominant plant species particularly at earlier successional stages.  This is not the first instance of reductions detected in diversity at fine-scales because of the facilita</w:t>
      </w:r>
      <w:r>
        <w:rPr>
          <w:sz w:val="24"/>
          <w:szCs w:val="24"/>
        </w:rPr>
        <w:t xml:space="preserve">tion by foundation plant species </w:t>
      </w:r>
      <w:r>
        <w:rPr>
          <w:sz w:val="24"/>
          <w:szCs w:val="24"/>
        </w:rPr>
        <w:fldChar w:fldCharType="begin"/>
      </w:r>
      <w:r>
        <w:rPr>
          <w:sz w:val="24"/>
          <w:szCs w:val="24"/>
        </w:rPr>
        <w:instrText xml:space="preserve"> ADDIN EN.CITE &lt;EndNote&gt;&lt;Cite  &gt;&lt;Author&gt;Kikvidze, Zaal; Brooker, Robin W.; Butterfield, Bradley J.; Callaway, Ragan M.; Cavieres, Lohengrin A.; Cook, Bradley J.; Lortie, Christopher J.; Michalet, Richard; Pugnaire, Francisc</w:instrText>
      </w:r>
      <w:r>
        <w:rPr>
          <w:sz w:val="24"/>
          <w:szCs w:val="24"/>
        </w:rPr>
        <w:instrText>o I.; Xiao, Sa; Anthelme, Fabien; Björk, Robert G.; Cranston, Brittany H.; Gavilán, Rosario G.; Kanka, Róbert; Lingua, Emanuele; Maalouf, Jean-Paul; Noroozi, Jalil; Parajuli, Rabindra; Phoenix, Gareth K.; Reid, Anya; Ridenour, Wendy M.; Rixen, Christian; S</w:instrText>
      </w:r>
      <w:r>
        <w:rPr>
          <w:sz w:val="24"/>
          <w:szCs w:val="24"/>
        </w:rPr>
        <w:instrText>chöb, Christian&lt;/Author&gt;&lt;Year&gt;2015&lt;/Year&gt;&lt;Prefix&gt;&lt;/Prefix&gt;&lt;Suffix&gt;&lt;/Suffix&gt;&lt;Pages&gt;&lt;/Pages&gt;&lt;DisplayText&gt;(Kikvidze et al., 2015)&lt;/DisplayText&gt;&lt;record&gt;&lt;database name="lit_2020.enl" path="/Volumes/zendata/tC/references/2020/lit_2020.enl"&gt;lit_2020.enl&lt;/database</w:instrText>
      </w:r>
      <w:r>
        <w:rPr>
          <w:sz w:val="24"/>
          <w:szCs w:val="24"/>
        </w:rPr>
        <w:instrText>&gt;&lt;source-app name="EndNote" version="19.3"&gt;EndNote&lt;/source-app&gt;&lt;rec-number&gt;3516&lt;/rec-number&gt;&lt;foreign-keys&gt;&lt;key app="EN" db-id="zv9tw0t2n2xfdiet259x2tdh09prp29zrxsv"&gt;3516&lt;/key&gt;&lt;/foreign-keys&gt;&lt;ref-type name="Journal Article"&gt;17&lt;/ref-type&gt;&lt;contributors&gt;&lt;autho</w:instrText>
      </w:r>
      <w:r>
        <w:rPr>
          <w:sz w:val="24"/>
          <w:szCs w:val="24"/>
        </w:rPr>
        <w:instrText>rs&gt;&lt;author&gt;&lt;style face="normal" font="default" size="100%"&gt;Kikvidze, Zaal&lt;/style&gt;&lt;/author&gt;&lt;author&gt;&lt;style face="normal" font="default" size="100%"&gt;Brooker, Robin W.&lt;/style&gt;&lt;/author&gt;&lt;author&gt;&lt;style face="normal" font="default" size="100%"&gt;Butterfield, Bradley</w:instrText>
      </w:r>
      <w:r>
        <w:rPr>
          <w:sz w:val="24"/>
          <w:szCs w:val="24"/>
        </w:rPr>
        <w:instrText xml:space="preserve"> J.&lt;/style&gt;&lt;/author&gt;&lt;author&gt;&lt;style face="normal" font="default" size="100%"&gt;Callaway, Ragan M.&lt;/style&gt;&lt;/author&gt;&lt;author&gt;&lt;style face="normal" font="default" size="100%"&gt;Cavieres, Lohengrin A.&lt;/style&gt;&lt;/author&gt;&lt;author&gt;&lt;style face="normal" font="default" size="</w:instrText>
      </w:r>
      <w:r>
        <w:rPr>
          <w:sz w:val="24"/>
          <w:szCs w:val="24"/>
        </w:rPr>
        <w:instrText>100%"&gt;Cook, Bradley J.&lt;/style&gt;&lt;/author&gt;&lt;author&gt;&lt;style face="normal" font="default" size="100%"&gt;Lortie, Christopher J.&lt;/style&gt;&lt;/author&gt;&lt;author&gt;&lt;style face="normal" font="default" size="100%"&gt;Michalet, Richard&lt;/style&gt;&lt;/author&gt;&lt;author&gt;&lt;style face="normal" fon</w:instrText>
      </w:r>
      <w:r>
        <w:rPr>
          <w:sz w:val="24"/>
          <w:szCs w:val="24"/>
        </w:rPr>
        <w:instrText>t="default" size="100%"&gt;Pugnaire, Francisco I.&lt;/style&gt;&lt;/author&gt;&lt;author&gt;&lt;style face="normal" font="default" size="100%"&gt;Xiao, Sa&lt;/style&gt;&lt;/author&gt;&lt;author&gt;&lt;style face="normal" font="default" size="100%"&gt;Anthelme, Fabien&lt;/style&gt;&lt;/author&gt;&lt;author&gt;&lt;style face="no</w:instrText>
      </w:r>
      <w:r>
        <w:rPr>
          <w:sz w:val="24"/>
          <w:szCs w:val="24"/>
        </w:rPr>
        <w:instrText>rmal" font="default" size="100%"&gt;Björk, Robert G.&lt;/style&gt;&lt;/author&gt;&lt;author&gt;&lt;style face="normal" font="default" size="100%"&gt;Cranston, Brittany H.&lt;/style&gt;&lt;/author&gt;&lt;author&gt;&lt;style face="normal" font="default" size="100%"&gt;Gavilán, Rosario G.&lt;/style&gt;&lt;/author&gt;&lt;aut</w:instrText>
      </w:r>
      <w:r>
        <w:rPr>
          <w:sz w:val="24"/>
          <w:szCs w:val="24"/>
        </w:rPr>
        <w:instrText>hor&gt;&lt;style face="normal" font="default" size="100%"&gt;Kanka, Róbert&lt;/style&gt;&lt;/author&gt;&lt;author&gt;&lt;style face="normal" font="default" size="100%"&gt;Lingua, Emanuele&lt;/style&gt;&lt;/author&gt;&lt;author&gt;&lt;style face="normal" font="default" size="100%"&gt;Maalouf, Jean-Paul&lt;/style&gt;&lt;/a</w:instrText>
      </w:r>
      <w:r>
        <w:rPr>
          <w:sz w:val="24"/>
          <w:szCs w:val="24"/>
        </w:rPr>
        <w:instrText xml:space="preserve">uthor&gt;&lt;author&gt;&lt;style face="normal" font="default" size="100%"&gt;Noroozi, Jalil&lt;/style&gt;&lt;/author&gt;&lt;author&gt;&lt;style face="normal" font="default" size="100%"&gt;Parajuli, Rabindra&lt;/style&gt;&lt;/author&gt;&lt;author&gt;&lt;style face="normal" font="default" size="100%"&gt;Phoenix, Gareth </w:instrText>
      </w:r>
      <w:r>
        <w:rPr>
          <w:sz w:val="24"/>
          <w:szCs w:val="24"/>
        </w:rPr>
        <w:instrText xml:space="preserve">K.&lt;/style&gt;&lt;/author&gt;&lt;author&gt;&lt;style face="normal" font="default" size="100%"&gt;Reid, Anya&lt;/style&gt;&lt;/author&gt;&lt;author&gt;&lt;style face="normal" font="default" size="100%"&gt;Ridenour, Wendy M.&lt;/style&gt;&lt;/author&gt;&lt;author&gt;&lt;style face="normal" font="default" size="100%"&gt;Rixen, </w:instrText>
      </w:r>
      <w:r>
        <w:rPr>
          <w:sz w:val="24"/>
          <w:szCs w:val="24"/>
        </w:rPr>
        <w:instrText>Christian&lt;/style&gt;&lt;/author&gt;&lt;author&gt;&lt;style face="normal" font="default" size="100%"&gt;Schöb, Christian&lt;/style&gt;&lt;/author&gt;&lt;/authors&gt;&lt;/contributors&gt;&lt;titles&gt;&lt;title&gt;&lt;style face="normal" font="default" size="100%"&gt;The effects of foundation species on community assemb</w:instrText>
      </w:r>
      <w:r>
        <w:rPr>
          <w:sz w:val="24"/>
          <w:szCs w:val="24"/>
        </w:rPr>
        <w:instrText>ly: a global study on alpine cushion plant communities&lt;/style&gt;&lt;/title&gt;&lt;secondary-title&gt;&lt;style face="normal" font="default" size="100%"&gt;Ecology&lt;/style&gt;&lt;/secondary-title&gt;&lt;/titles&gt;&lt;periodical&gt;&lt;full-title&gt;&lt;style face="normal" font="default" size="100%"&gt;Ecology</w:instrText>
      </w:r>
      <w:r>
        <w:rPr>
          <w:sz w:val="24"/>
          <w:szCs w:val="24"/>
        </w:rPr>
        <w:instrText>&lt;/style&gt;&lt;/full-title&gt;&lt;/periodical&gt;&lt;pages&gt;&lt;style face="normal" font="default" size="100%"&gt;2064-2069&lt;/style&gt;&lt;/pages&gt;&lt;volume&gt;&lt;style face="normal" font="default" size="100%"&gt;96&lt;/style&gt;&lt;/volume&gt;&lt;number&gt;&lt;style face="normal" font="default" size="100%"&gt;8&lt;/style&gt;&lt;/</w:instrText>
      </w:r>
      <w:r>
        <w:rPr>
          <w:sz w:val="24"/>
          <w:szCs w:val="24"/>
        </w:rPr>
        <w:instrText>number&gt;&lt;dates&gt;&lt;year&gt;&lt;style face="normal" font="default" size="100%"&gt;2015&lt;/style&gt;&lt;/year&gt;&lt;pub-dates&gt;&lt;date&gt;&lt;style face="normal" font="default" size="100%"&gt;2015/08/01&lt;/style&gt;&lt;/date&gt;&lt;/pub-dates&gt;&lt;/dates&gt;&lt;publisher&gt;&lt;style face="normal" font="default" size="100%"&gt;</w:instrText>
      </w:r>
      <w:r>
        <w:rPr>
          <w:sz w:val="24"/>
          <w:szCs w:val="24"/>
        </w:rPr>
        <w:instrText>Ecological Society of America&lt;/style&gt;&lt;/publisher&gt;&lt;isbn&gt;&lt;style face="normal" font="default" size="100%"&gt;0012-9658&lt;/style&gt;&lt;/isbn&gt;&lt;abstract&gt;&lt;style face="normal" font="default" size="100%"&gt;Foundation species can change plant community structure by modulating i</w:instrText>
      </w:r>
      <w:r>
        <w:rPr>
          <w:sz w:val="24"/>
          <w:szCs w:val="24"/>
        </w:rPr>
        <w:instrText>mportant ecological processes such as community assembly, yet this topic is poorly understood. In alpine systems, cushion plants commonly act as foundation species by ameliorating local conditions. Here, we analyze diversity patterns of species' assembly w</w:instrText>
      </w:r>
      <w:r>
        <w:rPr>
          <w:sz w:val="24"/>
          <w:szCs w:val="24"/>
        </w:rPr>
        <w:instrText>ithin cushions and in adjacent surrounding open substrates (83 sites across five continents) calculating floristic dissimilarity between replicate plots, and using linear models to analyze relationships between microhabitats and species diversity. Floristi</w:instrText>
      </w:r>
      <w:r>
        <w:rPr>
          <w:sz w:val="24"/>
          <w:szCs w:val="24"/>
        </w:rPr>
        <w:instrText>c dissimilarity did not change across biogeographic regions, but was consistently lower in the cushions than in the open microhabitat. Cushion plants appear to enable recruitment of many relatively stress-intolerant species that otherwise would not establi</w:instrText>
      </w:r>
      <w:r>
        <w:rPr>
          <w:sz w:val="24"/>
          <w:szCs w:val="24"/>
        </w:rPr>
        <w:instrText>sh in these communities, yet the niche space constructed by cushion plants supports a more homogeneous composition of species than the niche space beyond the cushion's influence. As a result, cushion plants support higher α-diversity and a larger species p</w:instrText>
      </w:r>
      <w:r>
        <w:rPr>
          <w:sz w:val="24"/>
          <w:szCs w:val="24"/>
        </w:rPr>
        <w:instrText>ool, but harbor assemblies with lower ?-diversity than open microhabitats. We conclude that habitats with and without dominant foundation species can strongly differ in the processes that drive species recruitment, and thus the relationship between local a</w:instrText>
      </w:r>
      <w:r>
        <w:rPr>
          <w:sz w:val="24"/>
          <w:szCs w:val="24"/>
        </w:rPr>
        <w:instrText>nd regional species diversity.&lt;/style&gt;&lt;/abstract&gt;&lt;urls&gt;&lt;related-urls&gt;&lt;url&gt;&lt;style face="normal" font="default" size="100%"&gt;http://dx.doi.org/10.1890/14-2443.1&lt;/style&gt;&lt;/url&gt;&lt;/related-urls&gt;&lt;/urls&gt;&lt;electronic-resource-num&gt;&lt;style face="normal" font="default" si</w:instrText>
      </w:r>
      <w:r>
        <w:rPr>
          <w:sz w:val="24"/>
          <w:szCs w:val="24"/>
        </w:rPr>
        <w:instrText>ze="100%"&gt;10.1890/14-2443.1&lt;/style&gt;&lt;/electronic-resource-num&gt;&lt;access-date&gt;&lt;style face="normal" font="default" size="100%"&gt;2015/07/24&lt;/style&gt;&lt;/access-date&gt;&lt;/record&gt;&lt;/Cite&gt;&lt;/EndNote&gt;</w:instrText>
      </w:r>
      <w:r>
        <w:rPr>
          <w:sz w:val="24"/>
          <w:szCs w:val="24"/>
        </w:rPr>
        <w:fldChar w:fldCharType="separate"/>
      </w:r>
      <w:r>
        <w:rPr>
          <w:sz w:val="24"/>
          <w:szCs w:val="24"/>
        </w:rPr>
        <w:t>(Kikvidze et al., 2015)</w:t>
      </w:r>
      <w:r>
        <w:rPr>
          <w:sz w:val="24"/>
          <w:szCs w:val="24"/>
        </w:rPr>
        <w:fldChar w:fldCharType="end"/>
      </w:r>
      <w:r>
        <w:rPr>
          <w:sz w:val="24"/>
          <w:szCs w:val="24"/>
        </w:rPr>
        <w:t xml:space="preserve">.   Reductions in functions such as biodiversity </w:t>
      </w:r>
      <w:r>
        <w:rPr>
          <w:sz w:val="24"/>
          <w:szCs w:val="24"/>
        </w:rPr>
        <w:lastRenderedPageBreak/>
        <w:t>m</w:t>
      </w:r>
      <w:r>
        <w:rPr>
          <w:sz w:val="24"/>
          <w:szCs w:val="24"/>
        </w:rPr>
        <w:t>aintenance strongly suggest that future observational and manipulative experiments exploring diversity-function outcomes should include tests for mediation by foundation species in relevant ecosystems</w:t>
      </w:r>
      <w:del w:id="74" w:author="Alex Filazzola" w:date="2020-10-01T14:28:00Z">
        <w:r w:rsidDel="00D962CF">
          <w:rPr>
            <w:sz w:val="24"/>
            <w:szCs w:val="24"/>
          </w:rPr>
          <w:delText xml:space="preserve"> including but not limited to grasslands, steppes, deser</w:delText>
        </w:r>
        <w:r w:rsidDel="00D962CF">
          <w:rPr>
            <w:sz w:val="24"/>
            <w:szCs w:val="24"/>
          </w:rPr>
          <w:delText xml:space="preserve">ts, and scrublands.  </w:delText>
        </w:r>
      </w:del>
      <w:ins w:id="75" w:author="Alex Filazzola" w:date="2020-10-01T14:28:00Z">
        <w:r w:rsidR="00D962CF">
          <w:rPr>
            <w:sz w:val="24"/>
            <w:szCs w:val="24"/>
          </w:rPr>
          <w:t>.</w:t>
        </w:r>
      </w:ins>
    </w:p>
    <w:p w14:paraId="60EC8976" w14:textId="77777777" w:rsidR="00C60E25" w:rsidRDefault="00C60E25">
      <w:pPr>
        <w:pStyle w:val="Body"/>
        <w:spacing w:line="480" w:lineRule="auto"/>
        <w:rPr>
          <w:sz w:val="24"/>
          <w:szCs w:val="24"/>
        </w:rPr>
      </w:pPr>
    </w:p>
    <w:p w14:paraId="6D625C77" w14:textId="30E58912" w:rsidR="00C60E25" w:rsidRDefault="00CA050C">
      <w:pPr>
        <w:pStyle w:val="Body"/>
        <w:spacing w:line="480" w:lineRule="auto"/>
        <w:rPr>
          <w:sz w:val="24"/>
          <w:szCs w:val="24"/>
        </w:rPr>
      </w:pPr>
      <w:r>
        <w:rPr>
          <w:sz w:val="24"/>
          <w:szCs w:val="24"/>
        </w:rPr>
        <w:t xml:space="preserve">From a conservation perspective, incorporating foundation species into diversity-function experiments can also address the call to increase the relevance of this theory for conservation efforts </w:t>
      </w:r>
      <w:r>
        <w:rPr>
          <w:sz w:val="24"/>
          <w:szCs w:val="24"/>
        </w:rPr>
        <w:fldChar w:fldCharType="begin"/>
      </w:r>
      <w:r>
        <w:rPr>
          <w:sz w:val="24"/>
          <w:szCs w:val="24"/>
        </w:rPr>
        <w:instrText xml:space="preserve"> ADDIN EN.CITE &lt;EndNote&gt;&lt;Cite  &gt;&lt;Author</w:instrText>
      </w:r>
      <w:r>
        <w:rPr>
          <w:sz w:val="24"/>
          <w:szCs w:val="24"/>
        </w:rPr>
        <w:instrText>&gt;Srivastava, Diane S.; Vellend, Mark&lt;/Author&gt;&lt;Year&gt;2005&lt;/Year&gt;&lt;RecNum&gt;3423&lt;/RecNum&gt;&lt;Prefix&gt;&lt;/Prefix&gt;&lt;Suffix&gt;&lt;/Suffix&gt;&lt;Pages&gt;&lt;/Pages&gt;&lt;DisplayText&gt;(Srivastava &amp; Vellend, 2005)&lt;/DisplayText&gt;&lt;record&gt;&lt;database name="lit_2020.enl" path="/Volumes/zendata/tC/refer</w:instrText>
      </w:r>
      <w:r>
        <w:rPr>
          <w:sz w:val="24"/>
          <w:szCs w:val="24"/>
        </w:rPr>
        <w:instrText>ences/2020/lit_2020.enl"&gt;lit_2020.enl&lt;/database&gt;&lt;source-app name="EndNote" version="19.3"&gt;EndNote&lt;/source-app&gt;&lt;rec-number&gt;3423&lt;/rec-number&gt;&lt;foreign-keys&gt;&lt;key app="EN" db-id="zv9tw0t2n2xfdiet259x2tdh09prp29zrxsv"&gt;3423&lt;/key&gt;&lt;/foreign-keys&gt;&lt;ref-type name="Jou</w:instrText>
      </w:r>
      <w:r>
        <w:rPr>
          <w:sz w:val="24"/>
          <w:szCs w:val="24"/>
        </w:rPr>
        <w:instrText>rnal Article"&gt;17&lt;/ref-type&gt;&lt;contributors&gt;&lt;authors&gt;&lt;author&gt;&lt;style face="normal" font="default" size="100%"&gt;Srivastava, Diane S.&lt;/style&gt;&lt;/author&gt;&lt;author&gt;&lt;style face="normal" font="default" size="100%"&gt;Vellend, Mark&lt;/style&gt;&lt;/author&gt;&lt;/authors&gt;&lt;/contributors&gt;&lt;t</w:instrText>
      </w:r>
      <w:r>
        <w:rPr>
          <w:sz w:val="24"/>
          <w:szCs w:val="24"/>
        </w:rPr>
        <w:instrText xml:space="preserve">itles&gt;&lt;title&gt;&lt;style face="normal" font="default" size="100%"&gt;Biodiversity-Ecosystem Function Research: Is It Relevant to Conservation?&lt;/style&gt;&lt;/title&gt;&lt;secondary-title&gt;&lt;style face="normal" font="default" size="100%"&gt;Annual Review of Ecology, Evolution, and </w:instrText>
      </w:r>
      <w:r>
        <w:rPr>
          <w:sz w:val="24"/>
          <w:szCs w:val="24"/>
        </w:rPr>
        <w:instrText>Systematics&lt;/style&gt;&lt;/secondary-title&gt;&lt;/titles&gt;&lt;periodical&gt;&lt;full-title&gt;&lt;style face="normal" font="default" size="100%"&gt;Annual Review of Ecology, Evolution, and Systematics&lt;/style&gt;&lt;/full-title&gt;&lt;/periodical&gt;&lt;pages&gt;&lt;style face="normal" font="default" size="100</w:instrText>
      </w:r>
      <w:r>
        <w:rPr>
          <w:sz w:val="24"/>
          <w:szCs w:val="24"/>
        </w:rPr>
        <w:instrText>%"&gt;267-294&lt;/style&gt;&lt;/pages&gt;&lt;volume&gt;&lt;style face="normal" font="default" size="100%"&gt;36&lt;/style&gt;&lt;/volume&gt;&lt;dates&gt;&lt;year&gt;&lt;style face="normal" font="default" size="100%"&gt;2005&lt;/style&gt;&lt;/year&gt;&lt;/dates&gt;&lt;publisher&gt;&lt;style face="normal" font="default" size="100%"&gt;Annual R</w:instrText>
      </w:r>
      <w:r>
        <w:rPr>
          <w:sz w:val="24"/>
          <w:szCs w:val="24"/>
        </w:rPr>
        <w:instrText>eviews&lt;/style&gt;&lt;/publisher&gt;&lt;isbn&gt;&lt;style face="normal" font="default" size="100%"&gt;1543592X&lt;/style&gt;&lt;/isbn&gt;&lt;abstract&gt;&lt;style face="normal" font="default" size="100%"&gt;It has often been argued that conserving biodiversity is necessary for maintaining ecosystem fu</w:instrText>
      </w:r>
      <w:r>
        <w:rPr>
          <w:sz w:val="24"/>
          <w:szCs w:val="24"/>
        </w:rPr>
        <w:instrText>nctioning. We critically evaluate the current evidence for this argument. Although there is substantial evidence that diversity is able to affect function, particularly for plant communities, it is unclear if these patterns will hold for realistic scenario</w:instrText>
      </w:r>
      <w:r>
        <w:rPr>
          <w:sz w:val="24"/>
          <w:szCs w:val="24"/>
        </w:rPr>
        <w:instrText>s of extinctions, multitrophic communities, or larger spatial scales. Experiments are conducted at small spatial scales, the very scales at which diversity tends to increase owing to exotics. Stressors may affect function by many pathways, and diversity-me</w:instrText>
      </w:r>
      <w:r>
        <w:rPr>
          <w:sz w:val="24"/>
          <w:szCs w:val="24"/>
        </w:rPr>
        <w:instrText>diated effects on function may be a minor pathway, except in the case of multiple-stressor insurance effects. In general, the conservation case is stronger for stability measures of function than stock and flux measures, in part because it is easier to att</w:instrText>
      </w:r>
      <w:r>
        <w:rPr>
          <w:sz w:val="24"/>
          <w:szCs w:val="24"/>
        </w:rPr>
        <w:instrText>ribute value unambiguously to stability and in part because stock and flux measures of functions are anticipated to be more affected by multitrophic dynamics. Nor is biodiversity-ecosystem function theory likely to help conservation managers in practical d</w:instrText>
      </w:r>
      <w:r>
        <w:rPr>
          <w:sz w:val="24"/>
          <w:szCs w:val="24"/>
        </w:rPr>
        <w:instrText>ecisions, except in the particular case of restoration. We give recommendations for increasing the relevance of this area of research for conservation.&lt;/style&gt;&lt;/abstract&gt;&lt;urls&gt;&lt;related-urls&gt;&lt;url&gt;&lt;style face="normal" font="default" size="100%"&gt;http://www.js</w:instrText>
      </w:r>
      <w:r>
        <w:rPr>
          <w:sz w:val="24"/>
          <w:szCs w:val="24"/>
        </w:rPr>
        <w:instrText>tor.org/stable/30033805&lt;/style&gt;&lt;/url&gt;&lt;/related-urls&gt;&lt;/urls&gt;&lt;electronic-resource-num&gt;&lt;style face="normal" font="default" size="100%"&gt;10.2307/30033805&lt;/style&gt;&lt;/electronic-resource-num&gt;&lt;/record&gt;&lt;/Cite&gt;&lt;/EndNote&gt;</w:instrText>
      </w:r>
      <w:r>
        <w:rPr>
          <w:sz w:val="24"/>
          <w:szCs w:val="24"/>
        </w:rPr>
        <w:fldChar w:fldCharType="separate"/>
      </w:r>
      <w:r>
        <w:rPr>
          <w:sz w:val="24"/>
          <w:szCs w:val="24"/>
          <w:lang w:val="it-IT"/>
        </w:rPr>
        <w:t>(Srivastava &amp; Vellend, 2005)</w:t>
      </w:r>
      <w:r>
        <w:rPr>
          <w:sz w:val="24"/>
          <w:szCs w:val="24"/>
        </w:rPr>
        <w:fldChar w:fldCharType="end"/>
      </w:r>
      <w:r>
        <w:rPr>
          <w:sz w:val="24"/>
          <w:szCs w:val="24"/>
        </w:rPr>
        <w:t>.  This work high</w:t>
      </w:r>
      <w:r>
        <w:rPr>
          <w:sz w:val="24"/>
          <w:szCs w:val="24"/>
        </w:rPr>
        <w:t xml:space="preserve">lights the need for restoration strategies to manage and protect both native diversity and concomitantly address foundation plant effects directly through enhanced functions such as buffering </w:t>
      </w:r>
      <w:r>
        <w:rPr>
          <w:sz w:val="24"/>
          <w:szCs w:val="24"/>
        </w:rPr>
        <w:fldChar w:fldCharType="begin"/>
      </w:r>
      <w:r>
        <w:rPr>
          <w:sz w:val="24"/>
          <w:szCs w:val="24"/>
        </w:rPr>
        <w:instrText xml:space="preserve"> ADDIN EN.CITE &lt;EndNote&gt;&lt;Cite  &gt;&lt;Author&gt;Eldridge, David J.; Beec</w:instrText>
      </w:r>
      <w:r>
        <w:rPr>
          <w:sz w:val="24"/>
          <w:szCs w:val="24"/>
        </w:rPr>
        <w:instrText>ham, Genevieve; Grace, James B.&lt;/Author&gt;&lt;Year&gt;2015&lt;/Year&gt;&lt;Prefix&gt;&lt;/Prefix&gt;&lt;Suffix&gt;&lt;/Suffix&gt;&lt;Pages&gt;&lt;/Pages&gt;&lt;DisplayText&gt;(Eldridge et al., 2015; Swanson et al., 2019)&lt;/DisplayText&gt;&lt;record&gt;&lt;database name="lit_2020.enl" path="/Volumes/zendata/tC/references/202</w:instrText>
      </w:r>
      <w:r>
        <w:rPr>
          <w:sz w:val="24"/>
          <w:szCs w:val="24"/>
        </w:rPr>
        <w:instrText>0/lit_2020.enl"&gt;lit_2020.enl&lt;/database&gt;&lt;source-app name="EndNote" version="19.3"&gt;EndNote&lt;/source-app&gt;&lt;rec-number&gt;3630&lt;/rec-number&gt;&lt;foreign-keys&gt;&lt;key app="EN" db-id="zv9tw0t2n2xfdiet259x2tdh09prp29zrxsv"&gt;3630&lt;/key&gt;&lt;/foreign-keys&gt;&lt;ref-type name="Journal Arti</w:instrText>
      </w:r>
      <w:r>
        <w:rPr>
          <w:sz w:val="24"/>
          <w:szCs w:val="24"/>
        </w:rPr>
        <w:instrText>cle"&gt;17&lt;/ref-type&gt;&lt;contributors&gt;&lt;authors&gt;&lt;author&gt;&lt;style face="normal" font="default" size="100%"&gt;Eldridge, David J.&lt;/style&gt;&lt;/author&gt;&lt;author&gt;&lt;style face="normal" font="default" size="100%"&gt;Beecham, Genevieve&lt;/style&gt;&lt;/author&gt;&lt;author&gt;&lt;style face="normal" font</w:instrText>
      </w:r>
      <w:r>
        <w:rPr>
          <w:sz w:val="24"/>
          <w:szCs w:val="24"/>
        </w:rPr>
        <w:instrText>="default" size="100%"&gt;Grace, James B.&lt;/style&gt;&lt;/author&gt;&lt;/authors&gt;&lt;/contributors&gt;&lt;titles&gt;&lt;title&gt;&lt;style face="normal" font="default" size="100%"&gt;Do shrubs reduce the adverse effects of grazing on soil properties?&lt;/style&gt;&lt;/title&gt;&lt;secondary-title&gt;&lt;style face="</w:instrText>
      </w:r>
      <w:r>
        <w:rPr>
          <w:sz w:val="24"/>
          <w:szCs w:val="24"/>
        </w:rPr>
        <w:instrText>normal" font="default" size="100%"&gt;Ecohydrology&lt;/style&gt;&lt;/secondary-title&gt;&lt;/titles&gt;&lt;periodical&gt;&lt;full-title&gt;&lt;style face="normal" font="default" size="100%"&gt;Ecohydrology&lt;/style&gt;&lt;/full-title&gt;&lt;/periodical&gt;&lt;pages&gt;&lt;style face="normal" font="default" size="100%"&gt;1</w:instrText>
      </w:r>
      <w:r>
        <w:rPr>
          <w:sz w:val="24"/>
          <w:szCs w:val="24"/>
        </w:rPr>
        <w:instrText>503-1513&lt;/style&gt;&lt;/pages&gt;&lt;volume&gt;&lt;style face="normal" font="default" size="100%"&gt;8&lt;/style&gt;&lt;/volume&gt;&lt;number&gt;&lt;style face="normal" font="default" size="100%"&gt;8&lt;/style&gt;&lt;/number&gt;&lt;keywords&gt;&lt;keyword&gt;&lt;style face="normal" font="default" size="100%"&gt;shrublands&lt;/style</w:instrText>
      </w:r>
      <w:r>
        <w:rPr>
          <w:sz w:val="24"/>
          <w:szCs w:val="24"/>
        </w:rPr>
        <w:instrText>&gt;&lt;/keyword&gt;&lt;keyword&gt;&lt;style face="normal" font="default" size="100%"&gt;hydrology&lt;/style&gt;&lt;/keyword&gt;&lt;keyword&gt;&lt;style face="normal" font="default" size="100%"&gt;shrubs&lt;/style&gt;&lt;/keyword&gt;&lt;keyword&gt;&lt;style face="normal" font="default" size="100%"&gt;grazing&lt;/style&gt;&lt;/keywor</w:instrText>
      </w:r>
      <w:r>
        <w:rPr>
          <w:sz w:val="24"/>
          <w:szCs w:val="24"/>
        </w:rPr>
        <w:instrText>d&gt;&lt;keyword&gt;&lt;style face="normal" font="default" size="100%"&gt;woody thickening&lt;/style&gt;&lt;/keyword&gt;&lt;keyword&gt;&lt;style face="normal" font="default" size="100%"&gt;degradation&lt;/style&gt;&lt;/keyword&gt;&lt;keyword&gt;&lt;style face="normal" font="default" size="100%"&gt;soil health&lt;/style&gt;&lt;</w:instrText>
      </w:r>
      <w:r>
        <w:rPr>
          <w:sz w:val="24"/>
          <w:szCs w:val="24"/>
        </w:rPr>
        <w:instrText>/keyword&gt;&lt;keyword&gt;&lt;style face="normal" font="default" size="100%"&gt;woodland&lt;/style&gt;&lt;/keyword&gt;&lt;/keywords&gt;&lt;dates&gt;&lt;year&gt;&lt;style face="normal" font="default" size="100%"&gt;2015&lt;/style&gt;&lt;/year&gt;&lt;/dates&gt;&lt;isbn&gt;&lt;style face="normal" font="default" size="100%"&gt;1936-0592&lt;/</w:instrText>
      </w:r>
      <w:r>
        <w:rPr>
          <w:sz w:val="24"/>
          <w:szCs w:val="24"/>
        </w:rPr>
        <w:instrText>style&gt;&lt;/isbn&gt;&lt;abstract&gt;&lt;style face="normal" font="default" size="100%"&gt;Increases in the density of woody plants are a global phenomenon in drylands, and large aggregations of shrubs, in particular, are regarded as being indicative of dysfunctional ecosyste</w:instrText>
      </w:r>
      <w:r>
        <w:rPr>
          <w:sz w:val="24"/>
          <w:szCs w:val="24"/>
        </w:rPr>
        <w:instrText xml:space="preserve">ms. There is increasing evidence that overgrazing by livestock reduces ecosystem functions in shrublands, but that shrubs may buffer the negative effects of increasing grazing. We examined changes in water infiltration and nutrient concentrations in soils </w:instrText>
      </w:r>
      <w:r>
        <w:rPr>
          <w:sz w:val="24"/>
          <w:szCs w:val="24"/>
        </w:rPr>
        <w:instrText>under shrubs and in their interspaces in shrublands in eastern Australia that varied in the intensity of livestock grazing. We used structural equation modelling to test whether shrubs might reduce the negative effects of overgrazing on infiltration and so</w:instrText>
      </w:r>
      <w:r>
        <w:rPr>
          <w:sz w:val="24"/>
          <w:szCs w:val="24"/>
        </w:rPr>
        <w:instrText>il carbon and nitrogen (henceforth ‘soil nutrients’). Soils under shrubs and subject to low levels of grazing were more stable and had greater levels of soil nutrients. Shrubs had a direct positive effect on soil nutrients; but, grazing negatively affected</w:instrText>
      </w:r>
      <w:r>
        <w:rPr>
          <w:sz w:val="24"/>
          <w:szCs w:val="24"/>
        </w:rPr>
        <w:instrText xml:space="preserve"> nutrients by increasing soil bulk density. Structural equation modelling showed that shrubs had a direct positive effect on water flow under ponded conditions but also enhanced water flow, indirectly, through increased litter cover. Any positive effects o</w:instrText>
      </w:r>
      <w:r>
        <w:rPr>
          <w:sz w:val="24"/>
          <w:szCs w:val="24"/>
        </w:rPr>
        <w:instrText>f shrubs on water flow under low levels of grazing waned at high levels of grazing. Our results indicate that shrubs may reduce the adverse effects of grazing on soil properties. Specifically, shrubs could restrict access to livestock and therefore protect</w:instrText>
      </w:r>
      <w:r>
        <w:rPr>
          <w:sz w:val="24"/>
          <w:szCs w:val="24"/>
        </w:rPr>
        <w:instrText xml:space="preserve"> soils and plants beneath their canopies. Low levels of grazing are likely to ensure the retention of soil water and soil carbon and nitrogen in shrubland soils. Copyright © 2015 John Wiley &amp;amp; Sons, Ltd.&lt;/style&gt;&lt;/abstract&gt;&lt;urls&gt;&lt;related-urls&gt;&lt;url&gt;&lt;style</w:instrText>
      </w:r>
      <w:r>
        <w:rPr>
          <w:sz w:val="24"/>
          <w:szCs w:val="24"/>
        </w:rPr>
        <w:instrText xml:space="preserve"> face="normal" font="default" size="100%"&gt;http://dx.doi.org/10.1002/eco.1600&lt;/style&gt;&lt;/url&gt;&lt;/related-urls&gt;&lt;/urls&gt;&lt;electronic-resource-num&gt;&lt;style face="normal" font="default" size="100%"&gt;10.1002/eco.1600&lt;/style&gt;&lt;/electronic-resource-num&gt;&lt;modified-date&gt;&lt;style</w:instrText>
      </w:r>
      <w:r>
        <w:rPr>
          <w:sz w:val="24"/>
          <w:szCs w:val="24"/>
        </w:rPr>
        <w:instrText xml:space="preserve"> face="normal" font="default" size="100%"&gt;Eco-14-0178.r1&lt;/style&gt;&lt;/modified-date&gt;&lt;/record&gt;&lt;/Cite&gt;&lt;Cite  &gt;&lt;Author&gt;Swanson, Elizabeth K.; Sheley, Roger L.; James, Jeremy J.&lt;/Author&gt;&lt;Year&gt;2019&lt;/Year&gt;&lt;RecNum&gt;6471&lt;/RecNum&gt;&lt;Prefix&gt;&lt;/Prefix&gt;&lt;Suffix&gt;&lt;/Suffix&gt;&lt;Pages</w:instrText>
      </w:r>
      <w:r>
        <w:rPr>
          <w:sz w:val="24"/>
          <w:szCs w:val="24"/>
        </w:rPr>
        <w:instrText>&gt;&lt;/Pages&gt;&lt;record&gt;&lt;database name="lit_2020.enl" path="/Volumes/zendata/tC/references/2020/lit_2020.enl"&gt;lit_2020.enl&lt;/database&gt;&lt;source-app name="EndNote" version="19.3"&gt;EndNote&lt;/source-app&gt;&lt;rec-number&gt;6471&lt;/rec-number&gt;&lt;foreign-keys&gt;&lt;key app="EN" db-id="zv9t</w:instrText>
      </w:r>
      <w:r>
        <w:rPr>
          <w:sz w:val="24"/>
          <w:szCs w:val="24"/>
        </w:rPr>
        <w:instrText>w0t2n2xfdiet259x2tdh09prp29zrxsv"&gt;6471&lt;/key&gt;&lt;/foreign-keys&gt;&lt;ref-type name="Journal Article"&gt;17&lt;/ref-type&gt;&lt;contributors&gt;&lt;authors&gt;&lt;author&gt;&lt;style face="normal" font="default" size="100%"&gt;Swanson, Elizabeth K.&lt;/style&gt;&lt;/author&gt;&lt;author&gt;&lt;style face="normal" font=</w:instrText>
      </w:r>
      <w:r>
        <w:rPr>
          <w:sz w:val="24"/>
          <w:szCs w:val="24"/>
        </w:rPr>
        <w:instrText>"default" size="100%"&gt;Sheley, Roger L.&lt;/style&gt;&lt;/author&gt;&lt;author&gt;&lt;style face="normal" font="default" size="100%"&gt;James, Jeremy J.&lt;/style&gt;&lt;/author&gt;&lt;/authors&gt;&lt;/contributors&gt;&lt;titles&gt;&lt;title&gt;&lt;style face="normal" font="default" size="100%"&gt;Do shrubs improve reprod</w:instrText>
      </w:r>
      <w:r>
        <w:rPr>
          <w:sz w:val="24"/>
          <w:szCs w:val="24"/>
        </w:rPr>
        <w:instrText>uctive chances of neighbors across soil types in drought?&lt;/style&gt;&lt;/title&gt;&lt;secondary-title&gt;&lt;style face="normal" font="default" size="100%"&gt;Oecologia&lt;/style&gt;&lt;/secondary-title&gt;&lt;/titles&gt;&lt;periodical&gt;&lt;full-title&gt;&lt;style face="normal" font="default" size="100%"&gt;Oe</w:instrText>
      </w:r>
      <w:r>
        <w:rPr>
          <w:sz w:val="24"/>
          <w:szCs w:val="24"/>
        </w:rPr>
        <w:instrText>cologia&lt;/style&gt;&lt;/full-title&gt;&lt;/periodical&gt;&lt;dates&gt;&lt;year&gt;&lt;style face="normal" font="default" size="100%"&gt;2019&lt;/style&gt;&lt;/year&gt;&lt;pub-dates&gt;&lt;date&gt;&lt;style face="normal" font="default" size="100%"&gt;2019/11/25&lt;/style&gt;&lt;/date&gt;&lt;/pub-dates&gt;&lt;/dates&gt;&lt;isbn&gt;&lt;style face="normal</w:instrText>
      </w:r>
      <w:r>
        <w:rPr>
          <w:sz w:val="24"/>
          <w:szCs w:val="24"/>
        </w:rPr>
        <w:instrText>" font="default" size="100%"&gt;1432-1939&lt;/style&gt;&lt;/isbn&gt;&lt;abstract&gt;&lt;style face="normal" font="default" size="100%"&gt;Plant reproduction is highly sensitive to stress from severe weather. While facilitation has been shown to buffer negative impacts along stress g</w:instrText>
      </w:r>
      <w:r>
        <w:rPr>
          <w:sz w:val="24"/>
          <w:szCs w:val="24"/>
        </w:rPr>
        <w:instrText xml:space="preserve">radients, less is known about facilitating plant reproduction in drought periods. Because intensity and frequency of drought are predicted to increase, plant reproductive facilitation has important implications for a species ability to adapt to changes in </w:instrText>
      </w:r>
      <w:r>
        <w:rPr>
          <w:sz w:val="24"/>
          <w:szCs w:val="24"/>
        </w:rPr>
        <w:instrText>climate. Our primary study objective is to test if nurse shrubs act as reproductive micro-refugia across soil types, by improving reproductive potential of perennial bunchgrass neighbors subjected to severe drought. To investigate this objective, we design</w:instrText>
      </w:r>
      <w:r>
        <w:rPr>
          <w:sz w:val="24"/>
          <w:szCs w:val="24"/>
        </w:rPr>
        <w:instrText>ed a fully factored study testing direct interaction between shrub and bunchgrasses in eastern Oregon sagebrush steppe, at two sites with different soil types. The study consisted of six simple effect treatments combining three moisture regimes (moist, amb</w:instrText>
      </w:r>
      <w:r>
        <w:rPr>
          <w:sz w:val="24"/>
          <w:szCs w:val="24"/>
        </w:rPr>
        <w:instrText>ient, and drought) with two shrub conditions (shrub intact or shrub removed). Our results indicate when facilitation of reproductive potential occurs, it occurs strongly and particularly in drought, consistent with the stress gradient hypothesis (SGH), whe</w:instrText>
      </w:r>
      <w:r>
        <w:rPr>
          <w:sz w:val="24"/>
          <w:szCs w:val="24"/>
        </w:rPr>
        <w:instrText>re several species produced at least 54% more inflorescences in the presence of shrub neighbors. In addition, we found facilitation to be consistent with the SGH at the species level likely reflecting differences in plant strategy and perception of strain,</w:instrText>
      </w:r>
      <w:r>
        <w:rPr>
          <w:sz w:val="24"/>
          <w:szCs w:val="24"/>
        </w:rPr>
        <w:instrText xml:space="preserve"> but to follow alternative SGH models more closely at the site level where facilitation declined on the drier soil. Ultimately, our findings highlight the importance of facilitation in improving plant reproductive potential in drought, and support the role</w:instrText>
      </w:r>
      <w:r>
        <w:rPr>
          <w:sz w:val="24"/>
          <w:szCs w:val="24"/>
        </w:rPr>
        <w:instrText xml:space="preserve"> of nurse shrubs as micro-refugia in a changing climate.&lt;/style&gt;&lt;/abstract&gt;&lt;urls&gt;&lt;related-urls&gt;&lt;url&gt;&lt;style face="normal" font="default" size="100%"&gt;https://doi.org/10.1007/s00442-019-04559-x&lt;/style&gt;&lt;/url&gt;&lt;/related-urls&gt;&lt;/urls&gt;&lt;electronic-resource-num&gt;&lt;styl</w:instrText>
      </w:r>
      <w:r>
        <w:rPr>
          <w:sz w:val="24"/>
          <w:szCs w:val="24"/>
        </w:rPr>
        <w:instrText>e face="normal" font="default" size="100%"&gt;10.1007/s00442-019-04559-x&lt;/style&gt;&lt;/electronic-resource-num&gt;&lt;/record&gt;&lt;/Cite&gt;&lt;/EndNote&gt;</w:instrText>
      </w:r>
      <w:r>
        <w:rPr>
          <w:sz w:val="24"/>
          <w:szCs w:val="24"/>
        </w:rPr>
        <w:fldChar w:fldCharType="separate"/>
      </w:r>
      <w:r>
        <w:rPr>
          <w:sz w:val="24"/>
          <w:szCs w:val="24"/>
        </w:rPr>
        <w:t>(Eldridge et al., 2015; Swanson et al., 2019)</w:t>
      </w:r>
      <w:r>
        <w:rPr>
          <w:sz w:val="24"/>
          <w:szCs w:val="24"/>
        </w:rPr>
        <w:fldChar w:fldCharType="end"/>
      </w:r>
      <w:r>
        <w:rPr>
          <w:sz w:val="24"/>
          <w:szCs w:val="24"/>
        </w:rPr>
        <w:t xml:space="preserve"> </w:t>
      </w:r>
      <w:r>
        <w:rPr>
          <w:sz w:val="24"/>
          <w:szCs w:val="24"/>
        </w:rPr>
        <w:t xml:space="preserve">and indirectly through their biodiversity effects </w:t>
      </w:r>
      <w:r>
        <w:rPr>
          <w:sz w:val="24"/>
          <w:szCs w:val="24"/>
        </w:rPr>
        <w:fldChar w:fldCharType="begin"/>
      </w:r>
      <w:r>
        <w:rPr>
          <w:sz w:val="24"/>
          <w:szCs w:val="24"/>
        </w:rPr>
        <w:instrText xml:space="preserve"> ADDIN EN.CITE &lt;EndNote&gt;&lt;Cit</w:instrText>
      </w:r>
      <w:r>
        <w:rPr>
          <w:sz w:val="24"/>
          <w:szCs w:val="24"/>
        </w:rPr>
        <w:instrText>e  &gt;&lt;Author&gt;McIntire, Eliot J. B.; Fajardo, Alex&lt;/Author&gt;&lt;Year&gt;2014&lt;/Year&gt;&lt;RecNum&gt;2231&lt;/RecNum&gt;&lt;Prefix&gt;&lt;/Prefix&gt;&lt;Suffix&gt;&lt;/Suffix&gt;&lt;Pages&gt;&lt;/Pages&gt;&lt;DisplayText&gt;(McIntire &amp; Fajardo, 2014)&lt;/DisplayText&gt;&lt;record&gt;&lt;database name="lit_2020.enl" path="/Volumes/zendat</w:instrText>
      </w:r>
      <w:r>
        <w:rPr>
          <w:sz w:val="24"/>
          <w:szCs w:val="24"/>
        </w:rPr>
        <w:instrText>a/tC/references/2020/lit_2020.enl"&gt;lit_2020.enl&lt;/database&gt;&lt;source-app name="EndNote" version="19.3"&gt;EndNote&lt;/source-app&gt;&lt;rec-number&gt;2231&lt;/rec-number&gt;&lt;foreign-keys&gt;&lt;key app="EN" db-id="zv9tw0t2n2xfdiet259x2tdh09prp29zrxsv"&gt;2231&lt;/key&gt;&lt;/foreign-keys&gt;&lt;ref-type</w:instrText>
      </w:r>
      <w:r>
        <w:rPr>
          <w:sz w:val="24"/>
          <w:szCs w:val="24"/>
        </w:rPr>
        <w:instrText xml:space="preserve"> name="Journal Article"&gt;17&lt;/ref-type&gt;&lt;contributors&gt;&lt;authors&gt;&lt;author&gt;&lt;style face="normal" font="default" size="100%"&gt;McIntire, Eliot J. B.&lt;/style&gt;&lt;/author&gt;&lt;author&gt;&lt;style face="normal" font="default" size="100%"&gt;Fajardo, Alex&lt;/style&gt;&lt;/author&gt;&lt;/authors&gt;&lt;/cont</w:instrText>
      </w:r>
      <w:r>
        <w:rPr>
          <w:sz w:val="24"/>
          <w:szCs w:val="24"/>
        </w:rPr>
        <w:instrText>ributors&gt;&lt;titles&gt;&lt;title&gt;&lt;style face="normal" font="default" size="100%"&gt;Facilitation as a ubiquitous driver of biodiversity&lt;/style&gt;&lt;/title&gt;&lt;secondary-title&gt;&lt;style face="normal" font="default" size="100%"&gt;New Phytologist&lt;/style&gt;&lt;/secondary-title&gt;&lt;/titles&gt;&lt;p</w:instrText>
      </w:r>
      <w:r>
        <w:rPr>
          <w:sz w:val="24"/>
          <w:szCs w:val="24"/>
        </w:rPr>
        <w:instrText>eriodical&gt;&lt;full-title&gt;&lt;style face="normal" font="default" size="100%"&gt;New Phytologist&lt;/style&gt;&lt;/full-title&gt;&lt;/periodical&gt;&lt;pages&gt;&lt;style face="normal" font="default" size="100%"&gt;403-416&lt;/style&gt;&lt;/pages&gt;&lt;volume&gt;&lt;style face="normal" font="default" size="100%"&gt;201</w:instrText>
      </w:r>
      <w:r>
        <w:rPr>
          <w:sz w:val="24"/>
          <w:szCs w:val="24"/>
        </w:rPr>
        <w:instrText>&lt;/style&gt;&lt;/volume&gt;&lt;keywords&gt;&lt;keyword&gt;&lt;style face="normal" font="default" size="100%"&gt;interactions biodiversity&lt;/style&gt;&lt;/keyword&gt;&lt;keyword&gt;&lt;style face="normal" font="default" size="100%"&gt;coexistence&lt;/style&gt;&lt;/keyword&gt;&lt;keyword&gt;&lt;style face="normal" font="default</w:instrText>
      </w:r>
      <w:r>
        <w:rPr>
          <w:sz w:val="24"/>
          <w:szCs w:val="24"/>
        </w:rPr>
        <w:instrText>" size="100%"&gt;facilitation&lt;/style&gt;&lt;/keyword&gt;&lt;keyword&gt;&lt;style face="normal" font="default" size="100%"&gt;intransitive competition&lt;/style&gt;&lt;/keyword&gt;&lt;keyword&gt;&lt;style face="normal" font="default" size="100%"&gt;plant functional traits&lt;/style&gt;&lt;/keyword&gt;&lt;keyword&gt;&lt;style</w:instrText>
      </w:r>
      <w:r>
        <w:rPr>
          <w:sz w:val="24"/>
          <w:szCs w:val="24"/>
        </w:rPr>
        <w:instrText xml:space="preserve"> face="normal" font="default" size="100%"&gt;positive interactions&lt;/style&gt;&lt;/keyword&gt;&lt;keyword&gt;&lt;style face="normal" font="default" size="100%"&gt;resource sharing&lt;/style&gt;&lt;/keyword&gt;&lt;keyword&gt;&lt;style face="normal" font="default" size="100%"&gt;stress gradient hypothesis </w:instrText>
      </w:r>
      <w:r>
        <w:rPr>
          <w:sz w:val="24"/>
          <w:szCs w:val="24"/>
        </w:rPr>
        <w:instrText>(SGH)&lt;/style&gt;&lt;/keyword&gt;&lt;/keywords&gt;&lt;dates&gt;&lt;year&gt;&lt;style face="normal" font="default" size="100%"&gt;2014&lt;/style&gt;&lt;/year&gt;&lt;/dates&gt;&lt;isbn&gt;&lt;style face="normal" font="default" size="100%"&gt;1469-8137&lt;/style&gt;&lt;/isbn&gt;&lt;abstract&gt;&lt;style face="normal" font="default" size="100%</w:instrText>
      </w:r>
      <w:r>
        <w:rPr>
          <w:sz w:val="24"/>
          <w:szCs w:val="24"/>
        </w:rPr>
        <w:instrText>"&gt;Models describing the biotic drivers that create and maintain biological diversity within trophic levels have focused primarily on negative interactions (i.e. competition), leaving marginal room for positive interactions (i.e. facilitation). We show faci</w:instrText>
      </w:r>
      <w:r>
        <w:rPr>
          <w:sz w:val="24"/>
          <w:szCs w:val="24"/>
        </w:rPr>
        <w:instrText>litation to be a ubiquitous driver of biodiversity by first noting that all species use resources and thus change the local biotic or abiotic conditions, altering the available multidimensional niches. This can cause a shift in local species composition, w</w:instrText>
      </w:r>
      <w:r>
        <w:rPr>
          <w:sz w:val="24"/>
          <w:szCs w:val="24"/>
        </w:rPr>
        <w:instrText>hich can cause an increase in beta, and sometimes alpha, diversity. We show that these increases are ubiquitous across ecosystems. These positive effects on diversity occur via a broad host of disparate direct and indirect mechanisms. We identify and unify</w:instrText>
      </w:r>
      <w:r>
        <w:rPr>
          <w:sz w:val="24"/>
          <w:szCs w:val="24"/>
        </w:rPr>
        <w:instrText xml:space="preserve"> several of these facilitative mechanisms and discuss why it has been easy to underappreciate the importance of facilitation. We show that net positive effects have a long history of being considered ecologically or evolutionarily unstable, and we present </w:instrText>
      </w:r>
      <w:r>
        <w:rPr>
          <w:sz w:val="24"/>
          <w:szCs w:val="24"/>
        </w:rPr>
        <w:instrText xml:space="preserve">recent evidence of its potential stability. Facilitation goes well beyond the common case of stress amelioration and it probably gains importance as community complexity increases. While biodiversity is, in part, created by species exploiting many niches, </w:instrText>
      </w:r>
      <w:r>
        <w:rPr>
          <w:sz w:val="24"/>
          <w:szCs w:val="24"/>
        </w:rPr>
        <w:instrText>many niches are available to exploit only because species create them.&lt;/style&gt;&lt;/abstract&gt;&lt;urls&gt;&lt;related-urls&gt;&lt;url&gt;&lt;style face="normal" font="default" size="100%"&gt;http://dx.doi.org/10.1111/nph.12478&lt;/style&gt;&lt;/url&gt;&lt;/related-urls&gt;&lt;/urls&gt;&lt;electronic-resource-nu</w:instrText>
      </w:r>
      <w:r>
        <w:rPr>
          <w:sz w:val="24"/>
          <w:szCs w:val="24"/>
        </w:rPr>
        <w:instrText>m&gt;&lt;style face="normal" font="default" size="100%"&gt;10.1111/nph.12478&lt;/style&gt;&lt;/electronic-resource-num&gt;&lt;/record&gt;&lt;/Cite&gt;&lt;/EndNote&gt;</w:instrText>
      </w:r>
      <w:r>
        <w:rPr>
          <w:sz w:val="24"/>
          <w:szCs w:val="24"/>
        </w:rPr>
        <w:fldChar w:fldCharType="separate"/>
      </w:r>
      <w:r>
        <w:rPr>
          <w:sz w:val="24"/>
          <w:szCs w:val="24"/>
          <w:lang w:val="it-IT"/>
        </w:rPr>
        <w:t>(McIntire &amp; Fajardo, 2014)</w:t>
      </w:r>
      <w:r>
        <w:rPr>
          <w:sz w:val="24"/>
          <w:szCs w:val="24"/>
        </w:rPr>
        <w:fldChar w:fldCharType="end"/>
      </w:r>
      <w:r>
        <w:rPr>
          <w:sz w:val="24"/>
          <w:szCs w:val="24"/>
        </w:rPr>
        <w:t xml:space="preserve">.  In a related synthesis of naturally-assembled communities, the strength and direction of effects </w:t>
      </w:r>
      <w:r>
        <w:rPr>
          <w:sz w:val="24"/>
          <w:szCs w:val="24"/>
        </w:rPr>
        <w:t xml:space="preserve">was also highly variable, and it was similarly concluded that other drivers of function can be even more important than direct biodiversity effects </w:t>
      </w:r>
      <w:r>
        <w:rPr>
          <w:sz w:val="24"/>
          <w:szCs w:val="24"/>
        </w:rPr>
        <w:fldChar w:fldCharType="begin"/>
      </w:r>
      <w:r>
        <w:rPr>
          <w:sz w:val="24"/>
          <w:szCs w:val="24"/>
        </w:rPr>
        <w:instrText xml:space="preserve"> ADDIN EN.CITE &lt;EndNote&gt;&lt;Cite  &gt;&lt;Author&gt;van der Plas, Fons&lt;/Author&gt;&lt;Year&gt;2019&lt;/Year&gt;&lt;RecNum&gt;6913&lt;/RecNum&gt;&lt;Pr</w:instrText>
      </w:r>
      <w:r>
        <w:rPr>
          <w:sz w:val="24"/>
          <w:szCs w:val="24"/>
        </w:rPr>
        <w:instrText>efix&gt;&lt;/Prefix&gt;&lt;Suffix&gt;&lt;/Suffix&gt;&lt;Pages&gt;&lt;/Pages&gt;&lt;DisplayText&gt;(van der Plas, 2019)&lt;/DisplayText&gt;&lt;record&gt;&lt;database name="lit_2020.enl" path="/Volumes/zendata/tC/references/2020/lit_2020.enl"&gt;lit_2020.enl&lt;/database&gt;&lt;source-app name="EndNote" version="19.3"&gt;EndN</w:instrText>
      </w:r>
      <w:r>
        <w:rPr>
          <w:sz w:val="24"/>
          <w:szCs w:val="24"/>
        </w:rPr>
        <w:instrText xml:space="preserve">ote&lt;/source-app&gt;&lt;rec-number&gt;6913&lt;/rec-number&gt;&lt;foreign-keys&gt;&lt;key app="EN" db-id="zv9tw0t2n2xfdiet259x2tdh09prp29zrxsv"&gt;6913&lt;/key&gt;&lt;/foreign-keys&gt;&lt;ref-type name="Journal Article"&gt;17&lt;/ref-type&gt;&lt;contributors&gt;&lt;authors&gt;&lt;author&gt;&lt;style face="normal" font="default" </w:instrText>
      </w:r>
      <w:r>
        <w:rPr>
          <w:sz w:val="24"/>
          <w:szCs w:val="24"/>
        </w:rPr>
        <w:instrText>size="100%"&gt;van der Plas, Fons&lt;/style&gt;&lt;/author&gt;&lt;/authors&gt;&lt;/contributors&gt;&lt;titles&gt;&lt;title&gt;&lt;style face="normal" font="default" size="100%"&gt;Biodiversity and ecosystem functioning in naturally assembled communities&lt;/style&gt;&lt;/title&gt;&lt;secondary-title&gt;&lt;style face="no</w:instrText>
      </w:r>
      <w:r>
        <w:rPr>
          <w:sz w:val="24"/>
          <w:szCs w:val="24"/>
        </w:rPr>
        <w:instrText>rmal" font="default" size="100%"&gt;Biological Reviews&lt;/style&gt;&lt;/secondary-title&gt;&lt;/titles&gt;&lt;periodical&gt;&lt;full-title&gt;&lt;style face="normal" font="default" size="100%"&gt;Biological Reviews&lt;/style&gt;&lt;/full-title&gt;&lt;/periodical&gt;&lt;pages&gt;&lt;style face="normal" font="default" siz</w:instrText>
      </w:r>
      <w:r>
        <w:rPr>
          <w:sz w:val="24"/>
          <w:szCs w:val="24"/>
        </w:rPr>
        <w:instrText>e="100%"&gt;1220-1245&lt;/style&gt;&lt;/pages&gt;&lt;volume&gt;&lt;style face="normal" font="default" size="100%"&gt;94&lt;/style&gt;&lt;/volume&gt;&lt;number&gt;&lt;style face="normal" font="default" size="100%"&gt;4&lt;/style&gt;&lt;/number&gt;&lt;keywords&gt;&lt;keyword&gt;&lt;style face="normal" font="default" size="100%"&gt;biodiv</w:instrText>
      </w:r>
      <w:r>
        <w:rPr>
          <w:sz w:val="24"/>
          <w:szCs w:val="24"/>
        </w:rPr>
        <w:instrText>ersity&lt;/style&gt;&lt;/keyword&gt;&lt;keyword&gt;&lt;style face="normal" font="default" size="100%"&gt;community composition&lt;/style&gt;&lt;/keyword&gt;&lt;keyword&gt;&lt;style face="normal" font="default" size="100%"&gt;context dependence&lt;/style&gt;&lt;/keyword&gt;&lt;keyword&gt;&lt;style face="normal" font="default</w:instrText>
      </w:r>
      <w:r>
        <w:rPr>
          <w:sz w:val="24"/>
          <w:szCs w:val="24"/>
        </w:rPr>
        <w:instrText>" size="100%"&gt;ecosystem functioning&lt;/style&gt;&lt;/keyword&gt;&lt;keyword&gt;&lt;style face="normal" font="default" size="100%"&gt;ecosystem multifunctionality&lt;/style&gt;&lt;/keyword&gt;&lt;keyword&gt;&lt;style face="normal" font="default" size="100%"&gt;environment&lt;/style&gt;&lt;/keyword&gt;&lt;keyword&gt;&lt;styl</w:instrText>
      </w:r>
      <w:r>
        <w:rPr>
          <w:sz w:val="24"/>
          <w:szCs w:val="24"/>
        </w:rPr>
        <w:instrText>e face="normal" font="default" size="100%"&gt;global change&lt;/style&gt;&lt;/keyword&gt;&lt;keyword&gt;&lt;style face="normal" font="default" size="100%"&gt;land use&lt;/style&gt;&lt;/keyword&gt;&lt;keyword&gt;&lt;style face="normal" font="default" size="100%"&gt;spatial scale&lt;/style&gt;&lt;/keyword&gt;&lt;/keywords&gt;</w:instrText>
      </w:r>
      <w:r>
        <w:rPr>
          <w:sz w:val="24"/>
          <w:szCs w:val="24"/>
        </w:rPr>
        <w:instrText>&lt;dates&gt;&lt;year&gt;&lt;style face="normal" font="default" size="100%"&gt;2019&lt;/style&gt;&lt;/year&gt;&lt;pub-dates&gt;&lt;date&gt;&lt;style face="normal" font="default" size="100%"&gt;2019/08/01&lt;/style&gt;&lt;/date&gt;&lt;/pub-dates&gt;&lt;/dates&gt;&lt;publisher&gt;&lt;style face="normal" font="default" size="100%"&gt;John Wi</w:instrText>
      </w:r>
      <w:r>
        <w:rPr>
          <w:sz w:val="24"/>
          <w:szCs w:val="24"/>
        </w:rPr>
        <w:instrText>ley &amp;amp; Sons, Ltd&lt;/style&gt;&lt;/publisher&gt;&lt;isbn&gt;&lt;style face="normal" font="default" size="100%"&gt;1464-7931&lt;/style&gt;&lt;/isbn&gt;&lt;abstract&gt;&lt;style face="normal" font="default" size="100%"&gt;ABSTRACT Approximately 25 years ago, ecologists became increasingly interested in</w:instrText>
      </w:r>
      <w:r>
        <w:rPr>
          <w:sz w:val="24"/>
          <w:szCs w:val="24"/>
        </w:rPr>
        <w:instrText xml:space="preserve"> the question of whether ongoing biodiversity loss matters for the functioning of ecosystems. As such, a new ecological subfield on Biodiversity and Ecosystem Functioning (BEF) was born. This subfield was initially dominated by theoretical studies and by e</w:instrText>
      </w:r>
      <w:r>
        <w:rPr>
          <w:sz w:val="24"/>
          <w:szCs w:val="24"/>
        </w:rPr>
        <w:instrText>xperiments in which biodiversity was manipulated, and responses of ecosystem functions such as biomass production, decomposition rates, carbon sequestration, trophic interactions and pollination were assessed. More recently, an increasing number of studies</w:instrText>
      </w:r>
      <w:r>
        <w:rPr>
          <w:sz w:val="24"/>
          <w:szCs w:val="24"/>
        </w:rPr>
        <w:instrText xml:space="preserve"> have investigated BEF relationships in non-manipulated ecosystems, but reviews synthesizing our knowledge on the importance of real-world biodiversity are still largely missing. I performed a systematic review in order to assess how biodiversity drives ec</w:instrText>
      </w:r>
      <w:r>
        <w:rPr>
          <w:sz w:val="24"/>
          <w:szCs w:val="24"/>
        </w:rPr>
        <w:instrText>osystem functioning in both terrestrial and aquatic, naturally assembled communities, and on how important biodiversity is compared to other factors, including other aspects of community composition and abiotic conditions. The outcomes of 258 published stu</w:instrText>
      </w:r>
      <w:r>
        <w:rPr>
          <w:sz w:val="24"/>
          <w:szCs w:val="24"/>
        </w:rPr>
        <w:instrText>dies, which reported 726 BEF relationships, revealed that in many cases, biodiversity promotes average biomass production and its temporal stability, and pollination success. For decomposition rates and ecosystem multifunctionality, positive effects of bio</w:instrText>
      </w:r>
      <w:r>
        <w:rPr>
          <w:sz w:val="24"/>
          <w:szCs w:val="24"/>
        </w:rPr>
        <w:instrText>diversity outnumbered negative effects, but neutral relationships were even more common. Similarly, negative effects of prey biodiversity on pathogen and herbivore damage outnumbered positive effects, but were less common than neutral relationships. Finall</w:instrText>
      </w:r>
      <w:r>
        <w:rPr>
          <w:sz w:val="24"/>
          <w:szCs w:val="24"/>
        </w:rPr>
        <w:instrText>y, there was no evidence that biodiversity is related to soil carbon storage. Most BEF studies focused on the effects of taxonomic diversity, however, metrics of functional diversity were generally stronger predictors of ecosystem functioning. Furthermore,</w:instrText>
      </w:r>
      <w:r>
        <w:rPr>
          <w:sz w:val="24"/>
          <w:szCs w:val="24"/>
        </w:rPr>
        <w:instrText xml:space="preserve"> in most studies, abiotic factors and functional composition (e.g. the presence of a certain functional group) were stronger drivers of ecosystem functioning than biodiversity per se. While experiments suggest that positive biodiversity effects become stro</w:instrText>
      </w:r>
      <w:r>
        <w:rPr>
          <w:sz w:val="24"/>
          <w:szCs w:val="24"/>
        </w:rPr>
        <w:instrText>nger at larger spatial scales, in naturally assembled communities this idea is too poorly studied to draw general conclusions. In summary, a high biodiversity in naturally assembled communities positively drives various ecosystem functions. At the same tim</w:instrText>
      </w:r>
      <w:r>
        <w:rPr>
          <w:sz w:val="24"/>
          <w:szCs w:val="24"/>
        </w:rPr>
        <w:instrText>e, the strength and direction of these effects vary highly among studies, and factors other than biodiversity can be even more important in driving ecosystem functioning. Thus, to promote those ecosystem functions that underpin human well-being, conservati</w:instrText>
      </w:r>
      <w:r>
        <w:rPr>
          <w:sz w:val="24"/>
          <w:szCs w:val="24"/>
        </w:rPr>
        <w:instrText>on should not only promote biodiversity per se, but also the abiotic conditions favouring species with suitable trait combinations.&lt;/style&gt;&lt;/abstract&gt;&lt;urls&gt;&lt;related-urls&gt;&lt;url&gt;&lt;style face="normal" font="default" size="100%"&gt;https://doi.org/10.1111/brv.12499</w:instrText>
      </w:r>
      <w:r>
        <w:rPr>
          <w:sz w:val="24"/>
          <w:szCs w:val="24"/>
        </w:rPr>
        <w:instrText>&lt;/style&gt;&lt;/url&gt;&lt;/related-urls&gt;&lt;/urls&gt;&lt;electronic-resource-num&gt;&lt;style face="normal" font="default" size="100%"&gt;10.1111/brv.12499&lt;/style&gt;&lt;/electronic-resource-num&gt;&lt;access-date&gt;&lt;style face="normal" font="default" size="100%"&gt;2020/09/29&lt;/style&gt;&lt;/access-date&gt;&lt;/r</w:instrText>
      </w:r>
      <w:r>
        <w:rPr>
          <w:sz w:val="24"/>
          <w:szCs w:val="24"/>
        </w:rPr>
        <w:instrText>ecord&gt;&lt;/Cite&gt;&lt;/EndNote&gt;</w:instrText>
      </w:r>
      <w:r>
        <w:rPr>
          <w:sz w:val="24"/>
          <w:szCs w:val="24"/>
        </w:rPr>
        <w:fldChar w:fldCharType="separate"/>
      </w:r>
      <w:r>
        <w:rPr>
          <w:sz w:val="24"/>
          <w:szCs w:val="24"/>
          <w:lang w:val="nl-NL"/>
        </w:rPr>
        <w:t>(van der Plas, 2019)</w:t>
      </w:r>
      <w:r>
        <w:rPr>
          <w:sz w:val="24"/>
          <w:szCs w:val="24"/>
        </w:rPr>
        <w:fldChar w:fldCharType="end"/>
      </w:r>
      <w:r>
        <w:rPr>
          <w:sz w:val="24"/>
          <w:szCs w:val="24"/>
        </w:rPr>
        <w:t xml:space="preserve">.  </w:t>
      </w:r>
      <w:del w:id="76" w:author="Alex Filazzola" w:date="2020-10-01T14:30:00Z">
        <w:r w:rsidDel="00D962CF">
          <w:rPr>
            <w:sz w:val="24"/>
            <w:szCs w:val="24"/>
          </w:rPr>
          <w:delText>The former synthesis was a systematic review and primarily examined relative reporting frequencies of the published studies on both plot design and specific ecosystem function but</w:delText>
        </w:r>
      </w:del>
      <w:ins w:id="77" w:author="Alex Filazzola" w:date="2020-10-01T14:30:00Z">
        <w:r w:rsidR="00D962CF">
          <w:rPr>
            <w:sz w:val="24"/>
            <w:szCs w:val="24"/>
          </w:rPr>
          <w:t>This synthesis</w:t>
        </w:r>
      </w:ins>
      <w:r>
        <w:rPr>
          <w:sz w:val="24"/>
          <w:szCs w:val="24"/>
        </w:rPr>
        <w:t xml:space="preserve"> supports the experimental i</w:t>
      </w:r>
      <w:r>
        <w:rPr>
          <w:sz w:val="24"/>
          <w:szCs w:val="24"/>
        </w:rPr>
        <w:t xml:space="preserve">nnovation proposed herein that composition of certain species like shrubs can be significant levers of functional change.  </w:t>
      </w:r>
    </w:p>
    <w:p w14:paraId="718230F2" w14:textId="77777777" w:rsidR="00C60E25" w:rsidRDefault="00C60E25">
      <w:pPr>
        <w:pStyle w:val="Body"/>
        <w:spacing w:line="480" w:lineRule="auto"/>
        <w:rPr>
          <w:sz w:val="24"/>
          <w:szCs w:val="24"/>
        </w:rPr>
      </w:pPr>
    </w:p>
    <w:p w14:paraId="2A9CAD86" w14:textId="5740ED04" w:rsidR="00C60E25" w:rsidRDefault="00CA050C">
      <w:pPr>
        <w:pStyle w:val="Body"/>
        <w:spacing w:line="480" w:lineRule="auto"/>
        <w:rPr>
          <w:sz w:val="24"/>
          <w:szCs w:val="24"/>
        </w:rPr>
      </w:pPr>
      <w:r>
        <w:rPr>
          <w:sz w:val="24"/>
          <w:szCs w:val="24"/>
        </w:rPr>
        <w:t>Scale is important to biodiversity.  Diversity declines at relatively larger global scales can reduce ecosystem functions, but incr</w:t>
      </w:r>
      <w:r>
        <w:rPr>
          <w:sz w:val="24"/>
          <w:szCs w:val="24"/>
        </w:rPr>
        <w:t xml:space="preserve">eases in diversity at regional or local scales can </w:t>
      </w:r>
      <w:del w:id="78" w:author="Alex Filazzola" w:date="2020-10-01T14:30:00Z">
        <w:r w:rsidDel="00E85474">
          <w:rPr>
            <w:sz w:val="24"/>
            <w:szCs w:val="24"/>
          </w:rPr>
          <w:delText xml:space="preserve">be be occurring </w:delText>
        </w:r>
      </w:del>
      <w:ins w:id="79" w:author="Alex Filazzola" w:date="2020-10-01T14:30:00Z">
        <w:r w:rsidR="00E85474">
          <w:rPr>
            <w:sz w:val="24"/>
            <w:szCs w:val="24"/>
          </w:rPr>
          <w:t>occur</w:t>
        </w:r>
        <w:r w:rsidR="00E85474">
          <w:rPr>
            <w:sz w:val="24"/>
            <w:szCs w:val="24"/>
          </w:rPr>
          <w:t xml:space="preserve"> </w:t>
        </w:r>
      </w:ins>
      <w:r>
        <w:rPr>
          <w:sz w:val="24"/>
          <w:szCs w:val="24"/>
        </w:rPr>
        <w:t xml:space="preserve">in some ecosystems in spite of global declines </w:t>
      </w:r>
      <w:r>
        <w:rPr>
          <w:sz w:val="24"/>
          <w:szCs w:val="24"/>
        </w:rPr>
        <w:fldChar w:fldCharType="begin"/>
      </w:r>
      <w:r>
        <w:rPr>
          <w:sz w:val="24"/>
          <w:szCs w:val="24"/>
        </w:rPr>
        <w:instrText xml:space="preserve"> ADDIN EN.CITE &lt;EndNote&gt;&lt;Cite  &gt;&lt;Author&gt;Sax, Dov F.; Gaines, Steven D.&lt;/Author&gt;&lt;Year&gt;2003&lt;/Year&gt;&lt;RecNum&gt;6951&lt;/RecNum&gt;&lt;Prefix&gt;&lt;/Prefix&gt;&lt;Suffix&gt;</w:instrText>
      </w:r>
      <w:r>
        <w:rPr>
          <w:sz w:val="24"/>
          <w:szCs w:val="24"/>
        </w:rPr>
        <w:instrText>&lt;/Suffix&gt;&lt;Pages&gt;&lt;/Pages&gt;&lt;DisplayText&gt;(Sax &amp; Gaines, 2003)&lt;/DisplayText&gt;&lt;record&gt;&lt;database name="lit_2020.enl" path="/Volumes/zendata/tC/references/2020/lit_2020.enl"&gt;lit_2020.enl&lt;/database&gt;&lt;source-app name="EndNote" version="19.3"&gt;EndNote&lt;/source-app&gt;&lt;rec-n</w:instrText>
      </w:r>
      <w:r>
        <w:rPr>
          <w:sz w:val="24"/>
          <w:szCs w:val="24"/>
        </w:rPr>
        <w:instrText>umber&gt;6951&lt;/rec-number&gt;&lt;foreign-keys&gt;&lt;key app="EN" db-id="zv9tw0t2n2xfdiet259x2tdh09prp29zrxsv"&gt;6951&lt;/key&gt;&lt;/foreign-keys&gt;&lt;ref-type name="Journal Article"&gt;17&lt;/ref-type&gt;&lt;contributors&gt;&lt;authors&gt;&lt;author&gt;&lt;style face="normal" font="default" size="100%"&gt;Sax, Dov F</w:instrText>
      </w:r>
      <w:r>
        <w:rPr>
          <w:sz w:val="24"/>
          <w:szCs w:val="24"/>
        </w:rPr>
        <w:instrText>.&lt;/style&gt;&lt;/author&gt;&lt;author&gt;&lt;style face="normal" font="default" size="100%"&gt;Gaines, Steven D.&lt;/style&gt;&lt;/author&gt;&lt;/authors&gt;&lt;/contributors&gt;&lt;titles&gt;&lt;title&gt;&lt;style face="normal" font="default" size="100%"&gt;Species diversity: from global decreases to local increases&lt;</w:instrText>
      </w:r>
      <w:r>
        <w:rPr>
          <w:sz w:val="24"/>
          <w:szCs w:val="24"/>
        </w:rPr>
        <w:instrText>/style&gt;&lt;/title&gt;&lt;secondary-title&gt;&lt;style face="normal" font="default" size="100%"&gt;Trends in Ecology &amp;amp; Evolution&lt;/style&gt;&lt;/secondary-title&gt;&lt;/titles&gt;&lt;periodical&gt;&lt;full-title&gt;&lt;style face="normal" font="default" size="100%"&gt;Trends in Ecology &amp;amp; Evolution&lt;/s</w:instrText>
      </w:r>
      <w:r>
        <w:rPr>
          <w:sz w:val="24"/>
          <w:szCs w:val="24"/>
        </w:rPr>
        <w:instrText>tyle&gt;&lt;/full-title&gt;&lt;/periodical&gt;&lt;pages&gt;&lt;style face="normal" font="default" size="100%"&gt;561-566&lt;/style&gt;&lt;/pages&gt;&lt;volume&gt;&lt;style face="normal" font="default" size="100%"&gt;18&lt;/style&gt;&lt;/volume&gt;&lt;number&gt;&lt;style face="normal" font="default" size="100%"&gt;11&lt;/style&gt;&lt;/numb</w:instrText>
      </w:r>
      <w:r>
        <w:rPr>
          <w:sz w:val="24"/>
          <w:szCs w:val="24"/>
        </w:rPr>
        <w:instrText>er&gt;&lt;dates&gt;&lt;year&gt;&lt;style face="normal" font="default" size="100%"&gt;2003&lt;/style&gt;&lt;/year&gt;&lt;/dates&gt;&lt;publisher&gt;&lt;style face="normal" font="default" size="100%"&gt;Elsevier&lt;/style&gt;&lt;/publisher&gt;&lt;isbn&gt;&lt;style face="normal" font="default" size="100%"&gt;0169-5347&lt;/style&gt;&lt;/isbn&gt;</w:instrText>
      </w:r>
      <w:r>
        <w:rPr>
          <w:sz w:val="24"/>
          <w:szCs w:val="24"/>
        </w:rPr>
        <w:instrText>&lt;abstract&gt;&lt;style face="normal" font="default" size="100%"&gt;Current patterns of global change can strongly affect biodiversity at global, regional and local scales. At global scales, habitat destruction and the introduction of exotic species are contributing</w:instrText>
      </w:r>
      <w:r>
        <w:rPr>
          <w:sz w:val="24"/>
          <w:szCs w:val="24"/>
        </w:rPr>
        <w:instrText xml:space="preserve"> to declines in species diversity. At regional and local scales, evidence for declines in diversity is mixed, and recent work suggests that diversity might commonly be increasing. In spite of these trends, considerable research continues to consider explic</w:instrText>
      </w:r>
      <w:r>
        <w:rPr>
          <w:sz w:val="24"/>
          <w:szCs w:val="24"/>
        </w:rPr>
        <w:instrText>itly the effects of declines in diversity on processes that operate at regional and local scales (such as ecosystem functioning), without explicitly considering the converse set of questions, namely the effects of increases in diversity. Here, we examine e</w:instrText>
      </w:r>
      <w:r>
        <w:rPr>
          <w:sz w:val="24"/>
          <w:szCs w:val="24"/>
        </w:rPr>
        <w:instrText>vidence that indicates how species diversity is changing across spatial scales and argue that global decreases in diversity are commonly contrasted by increases in diversity at regional and local scales.&lt;/style&gt;&lt;/abstract&gt;&lt;urls&gt;&lt;related-urls&gt;&lt;url&gt;&lt;style fa</w:instrText>
      </w:r>
      <w:r>
        <w:rPr>
          <w:sz w:val="24"/>
          <w:szCs w:val="24"/>
        </w:rPr>
        <w:instrText>ce="normal" font="default" size="100%"&gt;https://doi.org/10.1016/S0169-5347(03)00224-6&lt;/style&gt;&lt;/url&gt;&lt;/related-urls&gt;&lt;/urls&gt;&lt;electronic-resource-num&gt;&lt;style face="normal" font="default" size="100%"&gt;10.1016/S0169-5347(03)00224-6&lt;/style&gt;&lt;/electronic-resource-num&gt;</w:instrText>
      </w:r>
      <w:r>
        <w:rPr>
          <w:sz w:val="24"/>
          <w:szCs w:val="24"/>
        </w:rPr>
        <w:instrText>&lt;access-date&gt;&lt;style face="normal" font="default" size="100%"&gt;2020/09/30&lt;/style&gt;&lt;/access-date&gt;&lt;/record&gt;&lt;/Cite&gt;&lt;/EndNote&gt;</w:instrText>
      </w:r>
      <w:r>
        <w:rPr>
          <w:sz w:val="24"/>
          <w:szCs w:val="24"/>
        </w:rPr>
        <w:fldChar w:fldCharType="separate"/>
      </w:r>
      <w:r>
        <w:rPr>
          <w:sz w:val="24"/>
          <w:szCs w:val="24"/>
          <w:lang w:val="fr-FR"/>
        </w:rPr>
        <w:t xml:space="preserve">(Sax &amp; </w:t>
      </w:r>
      <w:r>
        <w:rPr>
          <w:sz w:val="24"/>
          <w:szCs w:val="24"/>
          <w:lang w:val="fr-FR"/>
        </w:rPr>
        <w:lastRenderedPageBreak/>
        <w:t>Gaines, 2003)</w:t>
      </w:r>
      <w:r>
        <w:rPr>
          <w:sz w:val="24"/>
          <w:szCs w:val="24"/>
        </w:rPr>
        <w:fldChar w:fldCharType="end"/>
      </w:r>
      <w:r>
        <w:rPr>
          <w:sz w:val="24"/>
          <w:szCs w:val="24"/>
        </w:rPr>
        <w:t>.  Hence, the ecosystem effects of increases in diversity at finer, local spatial scales is a critical issue.  Thi</w:t>
      </w:r>
      <w:r>
        <w:rPr>
          <w:sz w:val="24"/>
          <w:szCs w:val="24"/>
        </w:rPr>
        <w:t xml:space="preserve">s synthesis study integrated data from two scales - from local sites to the relative plot-level mean effects of shrubs.  The synthesis findings suggest that biodiversity maintenance as a function </w:t>
      </w:r>
      <w:r>
        <w:rPr>
          <w:sz w:val="24"/>
          <w:szCs w:val="24"/>
        </w:rPr>
        <w:fldChar w:fldCharType="begin"/>
      </w:r>
      <w:r>
        <w:rPr>
          <w:sz w:val="24"/>
          <w:szCs w:val="24"/>
        </w:rPr>
        <w:instrText xml:space="preserve"> ADDIN EN.CITE &lt;EndNote&gt;&lt;Cite  &gt;&lt;Author&gt;Daily, Gretchen C.&lt;/</w:instrText>
      </w:r>
      <w:r>
        <w:rPr>
          <w:sz w:val="24"/>
          <w:szCs w:val="24"/>
        </w:rPr>
        <w:instrText>Author&gt;&lt;Year&gt;1997&lt;/Year&gt;&lt;Prefix&gt;&lt;/Prefix&gt;&lt;Suffix&gt;&lt;/Suffix&gt;&lt;Pages&gt;&lt;/Pages&gt;&lt;DisplayText&gt;(Daily, 1997; Pacala &amp; Kinzig, 2002b)&lt;/DisplayText&gt;&lt;record&gt;&lt;database name="lit_2020.enl" path="/Volumes/zendata/tC/references/2020/lit_2020.enl"&gt;lit_2020.enl&lt;/database&gt;&lt;s</w:instrText>
      </w:r>
      <w:r>
        <w:rPr>
          <w:sz w:val="24"/>
          <w:szCs w:val="24"/>
        </w:rPr>
        <w:instrText>ource-app name="EndNote" version="19.3"&gt;EndNote&lt;/source-app&gt;&lt;rec-number&gt;6952&lt;/rec-number&gt;&lt;foreign-keys&gt;&lt;key app="EN" db-id="zv9tw0t2n2xfdiet259x2tdh09prp29zrxsv"&gt;6952&lt;/key&gt;&lt;/foreign-keys&gt;&lt;ref-type name="Book"&gt;6&lt;/ref-type&gt;&lt;contributors&gt;&lt;authors&gt;&lt;author&gt;&lt;sty</w:instrText>
      </w:r>
      <w:r>
        <w:rPr>
          <w:sz w:val="24"/>
          <w:szCs w:val="24"/>
        </w:rPr>
        <w:instrText>le face="normal" font="default" size="100%"&gt;Daily, Gretchen C.&lt;/style&gt;&lt;/author&gt;&lt;/authors&gt;&lt;/contributors&gt;&lt;titles&gt;&lt;title&gt;&lt;style face="normal" font="default" size="100%"&gt;Nature’ s Services: Societal Dependence on Natural Ecosystems.&lt;/style&gt;&lt;/title&gt;&lt;/titles&gt;&lt;d</w:instrText>
      </w:r>
      <w:r>
        <w:rPr>
          <w:sz w:val="24"/>
          <w:szCs w:val="24"/>
        </w:rPr>
        <w:instrText>ates&gt;&lt;year&gt;&lt;style face="normal" font="default" size="100%"&gt;1997&lt;/style&gt;&lt;/year&gt;&lt;/dates&gt;&lt;pub-location&gt;&lt;style face="normal" font="default" size="100%"&gt;Washington, DC&lt;/style&gt;&lt;/pub-location&gt;&lt;publisher&gt;&lt;style face="normal" font="default" size="100%"&gt;Island Press</w:instrText>
      </w:r>
      <w:r>
        <w:rPr>
          <w:sz w:val="24"/>
          <w:szCs w:val="24"/>
        </w:rPr>
        <w:instrText>&lt;/style&gt;&lt;/publisher&gt;&lt;urls&gt;&lt;/urls&gt;&lt;/record&gt;&lt;/Cite&gt;&lt;Cite  &gt;&lt;Author&gt;Pacala, S.W.; Kinzig, Ann P.; Kinzig, Ann P.; Pacala, S.W.; Tilman, D.&lt;/Author&gt;&lt;Year&gt;2002&lt;/Year&gt;&lt;RecNum&gt;6953&lt;/RecNum&gt;&lt;Prefix&gt;&lt;/Prefix&gt;&lt;Suffix&gt;&lt;/Suffix&gt;&lt;Pages&gt;&lt;/Pages&gt;&lt;record&gt;&lt;database name="l</w:instrText>
      </w:r>
      <w:r>
        <w:rPr>
          <w:sz w:val="24"/>
          <w:szCs w:val="24"/>
        </w:rPr>
        <w:instrText>it_2020.enl" path="/Volumes/zendata/tC/references/2020/lit_2020.enl"&gt;lit_2020.enl&lt;/database&gt;&lt;source-app name="EndNote" version="19.3"&gt;EndNote&lt;/source-app&gt;&lt;rec-number&gt;6953&lt;/rec-number&gt;&lt;foreign-keys&gt;&lt;key app="EN" db-id="zv9tw0t2n2xfdiet259x2tdh09prp29zrxsv"&gt;</w:instrText>
      </w:r>
      <w:r>
        <w:rPr>
          <w:sz w:val="24"/>
          <w:szCs w:val="24"/>
        </w:rPr>
        <w:instrText>6953&lt;/key&gt;&lt;/foreign-keys&gt;&lt;ref-type name="Book Section"&gt;5&lt;/ref-type&gt;&lt;contributors&gt;&lt;authors&gt;&lt;author&gt;&lt;style face="normal" font="default" size="100%"&gt;Pacala, S.W.&lt;/style&gt;&lt;/author&gt;&lt;author&gt;&lt;style face="normal" font="default" size="100%"&gt;Kinzig, Ann P.&lt;/style&gt;&lt;/a</w:instrText>
      </w:r>
      <w:r>
        <w:rPr>
          <w:sz w:val="24"/>
          <w:szCs w:val="24"/>
        </w:rPr>
        <w:instrText>uthor&gt;&lt;/authors&gt;&lt;secondary-authors&gt;&lt;author&gt;&lt;style face="normal" font="default" size="100%"&gt;Kinzig, Ann P.&lt;/style&gt;&lt;/author&gt;&lt;author&gt;&lt;style face="normal" font="default" size="100%"&gt;Pacala, S.W.&lt;/style&gt;&lt;/author&gt;&lt;author&gt;&lt;style face="normal" font="default" size=</w:instrText>
      </w:r>
      <w:r>
        <w:rPr>
          <w:sz w:val="24"/>
          <w:szCs w:val="24"/>
        </w:rPr>
        <w:instrText>"100%"&gt;Tilman, D.&lt;/style&gt;&lt;/author&gt;&lt;/secondary-authors&gt;&lt;/contributors&gt;&lt;titles&gt;&lt;title&gt;&lt;style face="normal" font="default" size="100%"&gt;Introduction to theory and the common ecosystem model.&lt;/style&gt;&lt;/title&gt;&lt;secondary-title&gt;&lt;style face="normal" font="default" s</w:instrText>
      </w:r>
      <w:r>
        <w:rPr>
          <w:sz w:val="24"/>
          <w:szCs w:val="24"/>
        </w:rPr>
        <w:instrText>ize="100%"&gt;Functional Consequences of Biodiversity: Empirical Progress and Theoretical Exten- sions&lt;/style&gt;&lt;/secondary-title&gt;&lt;/titles&gt;&lt;pages&gt;&lt;style face="normal" font="default" size="100%"&gt;169-174&lt;/style&gt;&lt;/pages&gt;&lt;dates&gt;&lt;year&gt;&lt;style face="normal" font="defa</w:instrText>
      </w:r>
      <w:r>
        <w:rPr>
          <w:sz w:val="24"/>
          <w:szCs w:val="24"/>
        </w:rPr>
        <w:instrText>ult" size="100%"&gt;2002&lt;/style&gt;&lt;/year&gt;&lt;/dates&gt;&lt;pub-location&gt;&lt;style face="normal" font="default" size="100%"&gt;Princeton&lt;/style&gt;&lt;/pub-location&gt;&lt;publisher&gt;&lt;style face="normal" font="default" size="100%"&gt;Princeton University Press&lt;/style&gt;&lt;/publisher&gt;&lt;urls&gt;&lt;/urls&gt;</w:instrText>
      </w:r>
      <w:r>
        <w:rPr>
          <w:sz w:val="24"/>
          <w:szCs w:val="24"/>
        </w:rPr>
        <w:instrText>&lt;/record&gt;&lt;/Cite&gt;&lt;/EndNote&gt;</w:instrText>
      </w:r>
      <w:r>
        <w:rPr>
          <w:sz w:val="24"/>
          <w:szCs w:val="24"/>
        </w:rPr>
        <w:fldChar w:fldCharType="separate"/>
      </w:r>
      <w:r>
        <w:rPr>
          <w:sz w:val="24"/>
          <w:szCs w:val="24"/>
          <w:lang w:val="de-DE"/>
        </w:rPr>
        <w:t>(Daily, 1997; Pacala &amp; Kinzig, 2002b)</w:t>
      </w:r>
      <w:r>
        <w:rPr>
          <w:sz w:val="24"/>
          <w:szCs w:val="24"/>
        </w:rPr>
        <w:fldChar w:fldCharType="end"/>
      </w:r>
      <w:r>
        <w:rPr>
          <w:sz w:val="24"/>
          <w:szCs w:val="24"/>
        </w:rPr>
        <w:t xml:space="preserve"> must be balanced by a clear delineation of changes in number of species versus composition </w:t>
      </w:r>
      <w:r>
        <w:rPr>
          <w:sz w:val="24"/>
          <w:szCs w:val="24"/>
        </w:rPr>
        <w:fldChar w:fldCharType="begin"/>
      </w:r>
      <w:r>
        <w:rPr>
          <w:sz w:val="24"/>
          <w:szCs w:val="24"/>
        </w:rPr>
        <w:instrText xml:space="preserve"> ADDIN EN.CITE &lt;EndNote&gt;&lt;Cite  &gt;&lt;Author&gt;Downing, Amy L.; Leibold, Mathew A.&lt;/Author&gt;&lt;Year&gt;2002&lt;/Year&gt;&lt;RecNum&gt;6954&lt;/RecNum&gt;&lt;Prefix&gt;&lt;/Prefix&gt;&lt;Suffix&gt;&lt;/Suffix&gt;&lt;Pages&gt;&lt;/Pages&gt;&lt;DisplayText&gt;(Downing &amp; Leibold, 2002)&lt;/DisplayText&gt;&lt;record&gt;&lt;database name="lit_2020.</w:instrText>
      </w:r>
      <w:r>
        <w:rPr>
          <w:sz w:val="24"/>
          <w:szCs w:val="24"/>
        </w:rPr>
        <w:instrText>enl" path="/Volumes/zendata/tC/references/2020/lit_2020.enl"&gt;lit_2020.enl&lt;/database&gt;&lt;source-app name="EndNote" version="19.3"&gt;EndNote&lt;/source-app&gt;&lt;rec-number&gt;6954&lt;/rec-number&gt;&lt;foreign-keys&gt;&lt;key app="EN" db-id="zv9tw0t2n2xfdiet259x2tdh09prp29zrxsv"&gt;6954&lt;/ke</w:instrText>
      </w:r>
      <w:r>
        <w:rPr>
          <w:sz w:val="24"/>
          <w:szCs w:val="24"/>
        </w:rPr>
        <w:instrText>y&gt;&lt;/foreign-keys&gt;&lt;ref-type name="Journal Article"&gt;17&lt;/ref-type&gt;&lt;contributors&gt;&lt;authors&gt;&lt;author&gt;&lt;style face="normal" font="default" size="100%"&gt;Downing, Amy L.&lt;/style&gt;&lt;/author&gt;&lt;author&gt;&lt;style face="normal" font="default" size="100%"&gt;Leibold, Mathew A.&lt;/style&gt;</w:instrText>
      </w:r>
      <w:r>
        <w:rPr>
          <w:sz w:val="24"/>
          <w:szCs w:val="24"/>
        </w:rPr>
        <w:instrText>&lt;/author&gt;&lt;/authors&gt;&lt;/contributors&gt;&lt;titles&gt;&lt;title&gt;&lt;style face="normal" font="default" size="100%"&gt;Ecosystem consequences of species richness and composition in pond food webs&lt;/style&gt;&lt;/title&gt;&lt;secondary-title&gt;&lt;style face="normal" font="default" size="100%"&gt;Na</w:instrText>
      </w:r>
      <w:r>
        <w:rPr>
          <w:sz w:val="24"/>
          <w:szCs w:val="24"/>
        </w:rPr>
        <w:instrText>ture&lt;/style&gt;&lt;/secondary-title&gt;&lt;/titles&gt;&lt;periodical&gt;&lt;full-title&gt;&lt;style face="normal" font="default" size="100%"&gt;Nature&lt;/style&gt;&lt;/full-title&gt;&lt;/periodical&gt;&lt;pages&gt;&lt;style face="normal" font="default" size="100%"&gt;837-841&lt;/style&gt;&lt;/pages&gt;&lt;volume&gt;&lt;style face="normal</w:instrText>
      </w:r>
      <w:r>
        <w:rPr>
          <w:sz w:val="24"/>
          <w:szCs w:val="24"/>
        </w:rPr>
        <w:instrText>" font="default" size="100%"&gt;416&lt;/style&gt;&lt;/volume&gt;&lt;number&gt;&lt;style face="normal" font="default" size="100%"&gt;6883&lt;/style&gt;&lt;/number&gt;&lt;dates&gt;&lt;year&gt;&lt;style face="normal" font="default" size="100%"&gt;2002&lt;/style&gt;&lt;/year&gt;&lt;pub-dates&gt;&lt;date&gt;&lt;style face="normal" font="defaul</w:instrText>
      </w:r>
      <w:r>
        <w:rPr>
          <w:sz w:val="24"/>
          <w:szCs w:val="24"/>
        </w:rPr>
        <w:instrText>t" size="100%"&gt;2002/04/01&lt;/style&gt;&lt;/date&gt;&lt;/pub-dates&gt;&lt;/dates&gt;&lt;isbn&gt;&lt;style face="normal" font="default" size="100%"&gt;1476-4687&lt;/style&gt;&lt;/isbn&gt;&lt;abstract&gt;&lt;style face="normal" font="default" size="100%"&gt;Resolving current concerns about the role of biodiversity on</w:instrText>
      </w:r>
      <w:r>
        <w:rPr>
          <w:sz w:val="24"/>
          <w:szCs w:val="24"/>
        </w:rPr>
        <w:instrText xml:space="preserve"> ecosystems calls for understanding the separate roles of changes in species numbers and of composition. Recent work shows that primary productivity often, but not always, saturates with species richness within single trophic levels1,2,3,4,5,6,7,8. However</w:instrText>
      </w:r>
      <w:r>
        <w:rPr>
          <w:sz w:val="24"/>
          <w:szCs w:val="24"/>
        </w:rPr>
        <w:instrText>, any interpretation of such patterns must consider that variation in biodiversity is necessarily associated with changes in species composition (identity)9,10,11,12, and that changes in biodiversity often occur across multiple trophic levels13,14. Here we</w:instrText>
      </w:r>
      <w:r>
        <w:rPr>
          <w:sz w:val="24"/>
          <w:szCs w:val="24"/>
        </w:rPr>
        <w:instrText xml:space="preserve"> present results from a mesocosm experiment in which we independently manipulated species richness and species composition across multiple trophic levels in pond food webs. In contrast to previous studies that focused on single trophic levels, we found tha</w:instrText>
      </w:r>
      <w:r>
        <w:rPr>
          <w:sz w:val="24"/>
          <w:szCs w:val="24"/>
        </w:rPr>
        <w:instrText>t productivity is either idiosyncratic or increases with respect to species richness, and that richness influences trophic structure. However, the composition of species within richness levels can have equally or more marked effects on ecosystems than aver</w:instrText>
      </w:r>
      <w:r>
        <w:rPr>
          <w:sz w:val="24"/>
          <w:szCs w:val="24"/>
        </w:rPr>
        <w:instrText>age effects of richness per se. Indirect evidence suggests that richness and associated changes in species composition affect ecosystem attributes through indirect effects and trophic interactions among species, features that are highly characteristic of n</w:instrText>
      </w:r>
      <w:r>
        <w:rPr>
          <w:sz w:val="24"/>
          <w:szCs w:val="24"/>
        </w:rPr>
        <w:instrText>atural, complex ecosystems.&lt;/style&gt;&lt;/abstract&gt;&lt;urls&gt;&lt;related-urls&gt;&lt;url&gt;&lt;style face="normal" font="default" size="100%"&gt;https://doi.org/10.1038/416837a&lt;/style&gt;&lt;/url&gt;&lt;/related-urls&gt;&lt;/urls&gt;&lt;electronic-resource-num&gt;&lt;style face="normal" font="default" size="100</w:instrText>
      </w:r>
      <w:r>
        <w:rPr>
          <w:sz w:val="24"/>
          <w:szCs w:val="24"/>
        </w:rPr>
        <w:instrText>%"&gt;10.1038/416837a&lt;/style&gt;&lt;/electronic-resource-num&gt;&lt;/record&gt;&lt;/Cite&gt;&lt;/EndNote&gt;</w:instrText>
      </w:r>
      <w:r>
        <w:rPr>
          <w:sz w:val="24"/>
          <w:szCs w:val="24"/>
        </w:rPr>
        <w:fldChar w:fldCharType="separate"/>
      </w:r>
      <w:r>
        <w:rPr>
          <w:sz w:val="24"/>
          <w:szCs w:val="24"/>
        </w:rPr>
        <w:t>(Downing &amp; Leibold, 2002)</w:t>
      </w:r>
      <w:r>
        <w:rPr>
          <w:sz w:val="24"/>
          <w:szCs w:val="24"/>
        </w:rPr>
        <w:fldChar w:fldCharType="end"/>
      </w:r>
      <w:r>
        <w:rPr>
          <w:sz w:val="24"/>
          <w:szCs w:val="24"/>
        </w:rPr>
        <w:t>.  More refined prediction of the capacity of plant communities to respond to environmental change and sustain functions will thus benefit from studie</w:t>
      </w:r>
      <w:r>
        <w:rPr>
          <w:sz w:val="24"/>
          <w:szCs w:val="24"/>
        </w:rPr>
        <w:t xml:space="preserve">s at the microhabitat level with foundation species, and a unified framework that encompasses this scale to larger extents including stress gradients will enable more effective contrasts between species effects and responses </w:t>
      </w:r>
      <w:r>
        <w:rPr>
          <w:sz w:val="24"/>
          <w:szCs w:val="24"/>
        </w:rPr>
        <w:fldChar w:fldCharType="begin"/>
      </w:r>
      <w:r>
        <w:rPr>
          <w:sz w:val="24"/>
          <w:szCs w:val="24"/>
        </w:rPr>
        <w:instrText xml:space="preserve"> ADDIN EN.CITE &lt;EndNote&gt;&lt;Cite  </w:instrText>
      </w:r>
      <w:r>
        <w:rPr>
          <w:sz w:val="24"/>
          <w:szCs w:val="24"/>
        </w:rPr>
        <w:instrText>&gt;&lt;Author&gt;Soliveres, Santiago; Eldridge, David J.; Maestre, Fernando T.; Bowker, Matthew A.; Tighe, Matthew; Escudero, Adrián&lt;/Author&gt;&lt;Year&gt;2011&lt;/Year&gt;&lt;Prefix&gt;&lt;/Prefix&gt;&lt;Suffix&gt;&lt;/Suffix&gt;&lt;Pages&gt;&lt;/Pages&gt;&lt;DisplayText&gt;(Soliveres et al., 2011)&lt;/DisplayText&gt;&lt;recor</w:instrText>
      </w:r>
      <w:r>
        <w:rPr>
          <w:sz w:val="24"/>
          <w:szCs w:val="24"/>
        </w:rPr>
        <w:instrText>d&gt;&lt;database name="lit_2020.enl" path="/Volumes/zendata/tC/references/2020/lit_2020.enl"&gt;lit_2020.enl&lt;/database&gt;&lt;source-app name="EndNote" version="19.3"&gt;EndNote&lt;/source-app&gt;&lt;rec-number&gt;6936&lt;/rec-number&gt;&lt;foreign-keys&gt;&lt;key app="EN" db-id="zv9tw0t2n2xfdiet259</w:instrText>
      </w:r>
      <w:r>
        <w:rPr>
          <w:sz w:val="24"/>
          <w:szCs w:val="24"/>
        </w:rPr>
        <w:instrText>x2tdh09prp29zrxsv"&gt;6936&lt;/key&gt;&lt;/foreign-keys&gt;&lt;ref-type name="Journal Article"&gt;17&lt;/ref-type&gt;&lt;contributors&gt;&lt;authors&gt;&lt;author&gt;&lt;style face="normal" font="default" size="100%"&gt;Soliveres, Santiago&lt;/style&gt;&lt;/author&gt;&lt;author&gt;&lt;style face="normal" font="default" size="1</w:instrText>
      </w:r>
      <w:r>
        <w:rPr>
          <w:sz w:val="24"/>
          <w:szCs w:val="24"/>
        </w:rPr>
        <w:instrText>00%"&gt;Eldridge, David J.&lt;/style&gt;&lt;/author&gt;&lt;author&gt;&lt;style face="normal" font="default" size="100%"&gt;Maestre, Fernando T.&lt;/style&gt;&lt;/author&gt;&lt;author&gt;&lt;style face="normal" font="default" size="100%"&gt;Bowker, Matthew A.&lt;/style&gt;&lt;/author&gt;&lt;author&gt;&lt;style face="normal" fon</w:instrText>
      </w:r>
      <w:r>
        <w:rPr>
          <w:sz w:val="24"/>
          <w:szCs w:val="24"/>
        </w:rPr>
        <w:instrText>t="default" size="100%"&gt;Tighe, Matthew&lt;/style&gt;&lt;/author&gt;&lt;author&gt;&lt;style face="normal" font="default" size="100%"&gt;Escudero, Adrián&lt;/style&gt;&lt;/author&gt;&lt;/authors&gt;&lt;/contributors&gt;&lt;titles&gt;&lt;title&gt;&lt;style face="normal" font="default" size="100%"&gt;Microhabitat amelioratio</w:instrText>
      </w:r>
      <w:r>
        <w:rPr>
          <w:sz w:val="24"/>
          <w:szCs w:val="24"/>
        </w:rPr>
        <w:instrText>n and reduced competition among understorey plants as drivers of facilitation across environmental gradients: Towards a unifying framework&lt;/style&gt;&lt;/title&gt;&lt;secondary-title&gt;&lt;style face="normal" font="default" size="100%"&gt;Perspectives in Plant Ecology, Evolut</w:instrText>
      </w:r>
      <w:r>
        <w:rPr>
          <w:sz w:val="24"/>
          <w:szCs w:val="24"/>
        </w:rPr>
        <w:instrText>ion and Systematics&lt;/style&gt;&lt;/secondary-title&gt;&lt;/titles&gt;&lt;periodical&gt;&lt;full-title&gt;&lt;style face="normal" font="default" size="100%"&gt;Perspectives in Plant Ecology, Evolution and Systematics&lt;/style&gt;&lt;/full-title&gt;&lt;/periodical&gt;&lt;pages&gt;&lt;style face="normal" font="defaul</w:instrText>
      </w:r>
      <w:r>
        <w:rPr>
          <w:sz w:val="24"/>
          <w:szCs w:val="24"/>
        </w:rPr>
        <w:instrText>t" size="100%"&gt;247-258&lt;/style&gt;&lt;/pages&gt;&lt;volume&gt;&lt;style face="normal" font="default" size="100%"&gt;13&lt;/style&gt;&lt;/volume&gt;&lt;number&gt;&lt;style face="normal" font="default" size="100%"&gt;4&lt;/style&gt;&lt;/number&gt;&lt;keywords&gt;&lt;keyword&gt;&lt;style face="normal" font="default" size="100%"&gt;Co</w:instrText>
      </w:r>
      <w:r>
        <w:rPr>
          <w:sz w:val="24"/>
          <w:szCs w:val="24"/>
        </w:rPr>
        <w:instrText>mpetitive exclusion model&lt;/style&gt;&lt;/keyword&gt;&lt;keyword&gt;&lt;style face="normal" font="default" size="100%"&gt;Niche expansion&lt;/style&gt;&lt;/keyword&gt;&lt;keyword&gt;&lt;style face="normal" font="default" size="100%"&gt;Niche segregation&lt;/style&gt;&lt;/keyword&gt;&lt;keyword&gt;&lt;style face="normal" f</w:instrText>
      </w:r>
      <w:r>
        <w:rPr>
          <w:sz w:val="24"/>
          <w:szCs w:val="24"/>
        </w:rPr>
        <w:instrText>ont="default" size="100%"&gt;Plant–plant interactions&lt;/style&gt;&lt;/keyword&gt;&lt;keyword&gt;&lt;style face="normal" font="default" size="100%"&gt;Richness–biomass relationship&lt;/style&gt;&lt;/keyword&gt;&lt;keyword&gt;&lt;style face="normal" font="default" size="100%"&gt;Stress-gradient hypothesis&lt;</w:instrText>
      </w:r>
      <w:r>
        <w:rPr>
          <w:sz w:val="24"/>
          <w:szCs w:val="24"/>
        </w:rPr>
        <w:instrText>/style&gt;&lt;/keyword&gt;&lt;/keywords&gt;&lt;dates&gt;&lt;year&gt;&lt;style face="normal" font="default" size="100%"&gt;2011&lt;/style&gt;&lt;/year&gt;&lt;pub-dates&gt;&lt;date&gt;&lt;style face="normal" font="default" size="100%"&gt;2011/11/20/&lt;/style&gt;&lt;/date&gt;&lt;/pub-dates&gt;&lt;/dates&gt;&lt;isbn&gt;&lt;style face="normal" font="defa</w:instrText>
      </w:r>
      <w:r>
        <w:rPr>
          <w:sz w:val="24"/>
          <w:szCs w:val="24"/>
        </w:rPr>
        <w:instrText xml:space="preserve">ult" size="100%"&gt;1433-8319&lt;/style&gt;&lt;/isbn&gt;&lt;abstract&gt;&lt;style face="normal" font="default" size="100%"&gt;Studies of facilitative interactions as drivers of plant richness along environmental gradients often assume the existence of an overarching stress gradient </w:instrText>
      </w:r>
      <w:r>
        <w:rPr>
          <w:sz w:val="24"/>
          <w:szCs w:val="24"/>
        </w:rPr>
        <w:instrText xml:space="preserve">that equally affects the performance of all the species in a given community. However, co-existing species differ in their ecophysiological adaptations, and do not experience the same stress level under particular environmental conditions. Moreover, these </w:instrText>
      </w:r>
      <w:r>
        <w:rPr>
          <w:sz w:val="24"/>
          <w:szCs w:val="24"/>
        </w:rPr>
        <w:instrText>studies assume a unimodal relationship between richness and biomass, which is not as general as previously thought. We ignored these assumptions to assess changes in plant–plant interactions and their effect on local species richness across environmental g</w:instrText>
      </w:r>
      <w:r>
        <w:rPr>
          <w:sz w:val="24"/>
          <w:szCs w:val="24"/>
        </w:rPr>
        <w:instrText>radients in semi-arid areas of Spain and Australia. We aimed to understand the relative importance of direct (microhabitat amelioration) and indirect (changes in the competitive relationships among the understorey species: niche segregation, competitive ex</w:instrText>
      </w:r>
      <w:r>
        <w:rPr>
          <w:sz w:val="24"/>
          <w:szCs w:val="24"/>
        </w:rPr>
        <w:instrText>clusion or intransitivity) mechanisms that might underlie the effects of nurse plants on local species richness. By jointly studying these direct and indirect mechanisms using a unifying framework, we found that nurse plants (trees, shrubs and tussock gras</w:instrText>
      </w:r>
      <w:r>
        <w:rPr>
          <w:sz w:val="24"/>
          <w:szCs w:val="24"/>
        </w:rPr>
        <w:instrText>ses) increased local richness not only by expanding the niche of neighbouring species but also by increasing niche segregation among them, though the latter was not important in all cases. The outcome of the competition-facilitation continuum varied depend</w:instrText>
      </w:r>
      <w:r>
        <w:rPr>
          <w:sz w:val="24"/>
          <w:szCs w:val="24"/>
        </w:rPr>
        <w:instrText xml:space="preserve">ing on the study area, likely because the different types of stress gradient considered. When driven by both rainfall and temperature, or rainfall alone, the community-wide importance of nurse plants remained constant (Spanish sites), or showed a unimodal </w:instrText>
      </w:r>
      <w:r>
        <w:rPr>
          <w:sz w:val="24"/>
          <w:szCs w:val="24"/>
        </w:rPr>
        <w:instrText xml:space="preserve">relationship along the gradient (Australian sites). This study expands our understanding of the relative roles of plant–plant interactions and environmental conditions as drivers of local species richness in semi-arid environments. The results can also be </w:instrText>
      </w:r>
      <w:r>
        <w:rPr>
          <w:sz w:val="24"/>
          <w:szCs w:val="24"/>
        </w:rPr>
        <w:instrText>used to refine predictions about the response of plant communities to environmental change, and to clarify the relative importance of biotic interactions as drivers of such responses.&lt;/style&gt;&lt;/abstract&gt;&lt;urls&gt;&lt;related-urls&gt;&lt;url&gt;&lt;style face="normal" font="de</w:instrText>
      </w:r>
      <w:r>
        <w:rPr>
          <w:sz w:val="24"/>
          <w:szCs w:val="24"/>
        </w:rPr>
        <w:instrText>fault" size="100%"&gt;http://www.sciencedirect.com/science/article/pii/S1433831911000370&lt;/style&gt;&lt;/url&gt;&lt;/related-urls&gt;&lt;/urls&gt;&lt;electronic-resource-num&gt;&lt;style face="normal" font="default" size="100%"&gt;https://doi.org/10.1016/j.ppees.2011.06.001&lt;/style&gt;&lt;/electroni</w:instrText>
      </w:r>
      <w:r>
        <w:rPr>
          <w:sz w:val="24"/>
          <w:szCs w:val="24"/>
        </w:rPr>
        <w:instrText>c-resource-num&gt;&lt;/record&gt;&lt;/Cite&gt;&lt;/EndNote&gt;</w:instrText>
      </w:r>
      <w:r>
        <w:rPr>
          <w:sz w:val="24"/>
          <w:szCs w:val="24"/>
        </w:rPr>
        <w:fldChar w:fldCharType="separate"/>
      </w:r>
      <w:r>
        <w:rPr>
          <w:sz w:val="24"/>
          <w:szCs w:val="24"/>
          <w:lang w:val="fr-FR"/>
        </w:rPr>
        <w:t>(Soliveres et al., 2011)</w:t>
      </w:r>
      <w:r>
        <w:rPr>
          <w:sz w:val="24"/>
          <w:szCs w:val="24"/>
        </w:rPr>
        <w:fldChar w:fldCharType="end"/>
      </w:r>
      <w:r>
        <w:rPr>
          <w:sz w:val="24"/>
          <w:szCs w:val="24"/>
        </w:rPr>
        <w:t xml:space="preserve">.  Furthermore, the scales that specific plants and animals experience in natural communities can be fine grained and to limited extents </w:t>
      </w:r>
      <w:r>
        <w:rPr>
          <w:sz w:val="24"/>
          <w:szCs w:val="24"/>
        </w:rPr>
        <w:fldChar w:fldCharType="begin"/>
      </w:r>
      <w:r>
        <w:rPr>
          <w:sz w:val="24"/>
          <w:szCs w:val="24"/>
        </w:rPr>
        <w:instrText xml:space="preserve"> ADDIN EN.CITE &lt;EndNote&gt;&lt;Cite  &gt;&lt;Author&gt;Sandel, Bro</w:instrText>
      </w:r>
      <w:r>
        <w:rPr>
          <w:sz w:val="24"/>
          <w:szCs w:val="24"/>
        </w:rPr>
        <w:instrText>dy&lt;/Author&gt;&lt;Year&gt;2015&lt;/Year&gt;&lt;Prefix&gt;&lt;/Prefix&gt;&lt;Suffix&gt;&lt;/Suffix&gt;&lt;Pages&gt;&lt;/Pages&gt;&lt;DisplayText&gt;(Sandel, 2015)&lt;/DisplayText&gt;&lt;record&gt;&lt;database name="lit_2020.enl" path="/Volumes/zendata/tC/references/2020/lit_2020.enl"&gt;lit_2020.enl&lt;/database&gt;&lt;source-app name="End</w:instrText>
      </w:r>
      <w:r>
        <w:rPr>
          <w:sz w:val="24"/>
          <w:szCs w:val="24"/>
        </w:rPr>
        <w:instrText>Note" version="19.3"&gt;EndNote&lt;/source-app&gt;&lt;rec-number&gt;3402&lt;/rec-number&gt;&lt;foreign-keys&gt;&lt;key app="EN" db-id="zv9tw0t2n2xfdiet259x2tdh09prp29zrxsv"&gt;3402&lt;/key&gt;&lt;/foreign-keys&gt;&lt;ref-type name="Journal Article"&gt;17&lt;/ref-type&gt;&lt;contributors&gt;&lt;authors&gt;&lt;author&gt;&lt;style face</w:instrText>
      </w:r>
      <w:r>
        <w:rPr>
          <w:sz w:val="24"/>
          <w:szCs w:val="24"/>
        </w:rPr>
        <w:instrText>="normal" font="default" size="100%"&gt;Sandel, Brody&lt;/style&gt;&lt;/author&gt;&lt;/authors&gt;&lt;/contributors&gt;&lt;titles&gt;&lt;title&gt;&lt;style face="normal" font="default" size="100%"&gt;Towards a taxonomy of spatial scale-dependence&lt;/style&gt;&lt;/title&gt;&lt;secondary-title&gt;&lt;style face="normal" f</w:instrText>
      </w:r>
      <w:r>
        <w:rPr>
          <w:sz w:val="24"/>
          <w:szCs w:val="24"/>
        </w:rPr>
        <w:instrText>ont="default" size="100%"&gt;Ecography&lt;/style&gt;&lt;/secondary-title&gt;&lt;/titles&gt;&lt;periodical&gt;&lt;full-title&gt;&lt;style face="normal" font="default" size="100%"&gt;Ecography&lt;/style&gt;&lt;/full-title&gt;&lt;/periodical&gt;&lt;pages&gt;&lt;style face="normal" font="default" size="100%"&gt;358-369&lt;/style&gt;&lt;</w:instrText>
      </w:r>
      <w:r>
        <w:rPr>
          <w:sz w:val="24"/>
          <w:szCs w:val="24"/>
        </w:rPr>
        <w:instrText>/pages&gt;&lt;volume&gt;&lt;style face="normal" font="default" size="100%"&gt;38&lt;/style&gt;&lt;/volume&gt;&lt;dates&gt;&lt;year&gt;&lt;style face="normal" font="default" size="100%"&gt;2015&lt;/style&gt;&lt;/year&gt;&lt;/dates&gt;&lt;publisher&gt;&lt;style face="normal" font="default" size="100%"&gt;Blackwell Publishing Ltd&lt;/s</w:instrText>
      </w:r>
      <w:r>
        <w:rPr>
          <w:sz w:val="24"/>
          <w:szCs w:val="24"/>
        </w:rPr>
        <w:instrText>tyle&gt;&lt;/publisher&gt;&lt;isbn&gt;&lt;style face="normal" font="default" size="100%"&gt;1600-0587&lt;/style&gt;&lt;/isbn&gt;&lt;abstract&gt;&lt;style face="normal" font="default" size="100%"&gt;Spatial scale-dependence is a ubiquitous feature of ecological systems. This presents a challenge for e</w:instrText>
      </w:r>
      <w:r>
        <w:rPr>
          <w:sz w:val="24"/>
          <w:szCs w:val="24"/>
        </w:rPr>
        <w:instrText>cologists who seek to discern general principles. A solution is to search for generalities in patterns of scale-dependence – that is, what kinds of things are scale-dependent, in what ways, and why? I argue that this is likely to be a productive way forwar</w:instrText>
      </w:r>
      <w:r>
        <w:rPr>
          <w:sz w:val="24"/>
          <w:szCs w:val="24"/>
        </w:rPr>
        <w:instrText>d for ecology, but that progress in this direction is currently hindered by the conflation of a set of distinct concepts under the category of ‘scale-dependence’. Here, I propose a taxonomy of spatial scale-dependence that categorizes its major types in ho</w:instrText>
      </w:r>
      <w:r>
        <w:rPr>
          <w:sz w:val="24"/>
          <w:szCs w:val="24"/>
        </w:rPr>
        <w:instrText>pes of moving towards a more formal and unambiguous vocabulary. I argue that three major distinctions are necessary and sufficient for this goal: that between grain size and extent (the scale component), between data and models (the subject), and between t</w:instrText>
      </w:r>
      <w:r>
        <w:rPr>
          <w:sz w:val="24"/>
          <w:szCs w:val="24"/>
        </w:rPr>
        <w:instrText>rue and perceived scale-dependence (the class). I illustrate the need for these distinctions with a set of examples demonstrating causes of different types of scale-dependence. I then describe how this taxonomy relates to an array of scale-related concepts</w:instrText>
      </w:r>
      <w:r>
        <w:rPr>
          <w:sz w:val="24"/>
          <w:szCs w:val="24"/>
        </w:rPr>
        <w:instrText xml:space="preserve"> from other fields. Finally, I discuss the generalization that biotic interactions are most important at small scales in light of this taxonomy.&lt;/style&gt;&lt;/abstract&gt;&lt;urls&gt;&lt;related-urls&gt;&lt;url&gt;&lt;style face="normal" font="default" size="100%"&gt;http://dx.doi.org/10</w:instrText>
      </w:r>
      <w:r>
        <w:rPr>
          <w:sz w:val="24"/>
          <w:szCs w:val="24"/>
        </w:rPr>
        <w:instrText>.1111/ecog.01034&lt;/style&gt;&lt;/url&gt;&lt;/related-urls&gt;&lt;/urls&gt;&lt;electronic-resource-num&gt;&lt;style face="normal" font="default" size="100%"&gt;10.1111/ecog.01034&lt;/style&gt;&lt;/electronic-resource-num&gt;&lt;/record&gt;&lt;/Cite&gt;&lt;/EndNote&gt;</w:instrText>
      </w:r>
      <w:r>
        <w:rPr>
          <w:sz w:val="24"/>
          <w:szCs w:val="24"/>
        </w:rPr>
        <w:fldChar w:fldCharType="separate"/>
      </w:r>
      <w:r>
        <w:rPr>
          <w:sz w:val="24"/>
          <w:szCs w:val="24"/>
        </w:rPr>
        <w:t>(Sandel, 2015)</w:t>
      </w:r>
      <w:r>
        <w:rPr>
          <w:sz w:val="24"/>
          <w:szCs w:val="24"/>
        </w:rPr>
        <w:fldChar w:fldCharType="end"/>
      </w:r>
      <w:r>
        <w:rPr>
          <w:sz w:val="24"/>
          <w:szCs w:val="24"/>
        </w:rPr>
        <w:t>, and studies that examine diversity</w:t>
      </w:r>
      <w:r>
        <w:rPr>
          <w:sz w:val="24"/>
          <w:szCs w:val="24"/>
        </w:rPr>
        <w:t xml:space="preserve"> scale-dependence at the microsite level for many plants </w:t>
      </w:r>
      <w:r>
        <w:rPr>
          <w:sz w:val="24"/>
          <w:szCs w:val="24"/>
        </w:rPr>
        <w:fldChar w:fldCharType="begin"/>
      </w:r>
      <w:r>
        <w:rPr>
          <w:sz w:val="24"/>
          <w:szCs w:val="24"/>
        </w:rPr>
        <w:instrText xml:space="preserve"> ADDIN EN.CITE &lt;EndNote&gt;&lt;Cite  &gt;&lt;Author&gt;Guo, Q.&lt;/Author&gt;&lt;Year&gt;1998&lt;/Year&gt;&lt;RecNum&gt;492&lt;/RecNum&gt;&lt;Prefix&gt;&lt;/Prefix&gt;&lt;Suffix&gt;&lt;/Suffix&gt;&lt;Pages&gt;&lt;/Pages&gt;&lt;DisplayText&gt;(Guo, 1998)&lt;/DisplayText&gt;&lt;record&gt;&lt;database n</w:instrText>
      </w:r>
      <w:r>
        <w:rPr>
          <w:sz w:val="24"/>
          <w:szCs w:val="24"/>
        </w:rPr>
        <w:instrText>ame="lit_2020.enl" path="/Volumes/zendata/tC/references/2020/lit_2020.enl"&gt;lit_2020.enl&lt;/database&gt;&lt;source-app name="EndNote" version="19.3"&gt;EndNote&lt;/source-app&gt;&lt;rec-number&gt;492&lt;/rec-number&gt;&lt;foreign-keys&gt;&lt;key app="EN" db-id="zv9tw0t2n2xfdiet259x2tdh09prp29zr</w:instrText>
      </w:r>
      <w:r>
        <w:rPr>
          <w:sz w:val="24"/>
          <w:szCs w:val="24"/>
        </w:rPr>
        <w:instrText>xsv"&gt;492&lt;/key&gt;&lt;/foreign-keys&gt;&lt;ref-type name="Journal Article"&gt;17&lt;/ref-type&gt;&lt;contributors&gt;&lt;authors&gt;&lt;author&gt;&lt;style face="normal" font="default" size="100%"&gt;Guo, Q.&lt;/style&gt;&lt;/author&gt;&lt;/authors&gt;&lt;/contributors&gt;&lt;titles&gt;&lt;title&gt;&lt;style face="normal" font="default" si</w:instrText>
      </w:r>
      <w:r>
        <w:rPr>
          <w:sz w:val="24"/>
          <w:szCs w:val="24"/>
        </w:rPr>
        <w:instrText>ze="100%"&gt;Microhabitat differentiation in Chiluahuan Desert plant communities.&lt;/style&gt;&lt;/title&gt;&lt;secondary-title&gt;&lt;style face="normal" font="default" size="100%"&gt;Plant Ecology&lt;/style&gt;&lt;/secondary-title&gt;&lt;/titles&gt;&lt;periodical&gt;&lt;full-title&gt;&lt;style face="normal" font</w:instrText>
      </w:r>
      <w:r>
        <w:rPr>
          <w:sz w:val="24"/>
          <w:szCs w:val="24"/>
        </w:rPr>
        <w:instrText>="default" size="100%"&gt;Plant Ecology&lt;/style&gt;&lt;/full-title&gt;&lt;/periodical&gt;&lt;pages&gt;&lt;style face="normal" font="default" size="100%"&gt;71-80&lt;/style&gt;&lt;/pages&gt;&lt;volume&gt;&lt;style face="normal" font="default" size="100%"&gt;139&lt;/style&gt;&lt;/volume&gt;&lt;keywords&gt;&lt;keyword&gt;&lt;style face="no</w:instrText>
      </w:r>
      <w:r>
        <w:rPr>
          <w:sz w:val="24"/>
          <w:szCs w:val="24"/>
        </w:rPr>
        <w:instrText>rmal" font="default" size="100%"&gt;interactions annual plants, spatial scale, helpful for SA, SPA, SSPA, bodega papers too, shrub effects, facilitation&lt;/style&gt;&lt;/keyword&gt;&lt;/keywords&gt;&lt;dates&gt;&lt;year&gt;&lt;style face="normal" font="default" size="100%"&gt;1998&lt;/style&gt;&lt;/yea</w:instrText>
      </w:r>
      <w:r>
        <w:rPr>
          <w:sz w:val="24"/>
          <w:szCs w:val="24"/>
        </w:rPr>
        <w:instrText>r&gt;&lt;/dates&gt;&lt;notes&gt;&lt;style face="normal" font="default" size="100%"&gt;found that annual plants were more sensitive to the differentiated microhabitats than perennials biomass was highest in shrubs great little paper - file under key for SA&lt;/style&gt;&lt;/notes&gt;&lt;urls&gt;</w:instrText>
      </w:r>
      <w:r>
        <w:rPr>
          <w:sz w:val="24"/>
          <w:szCs w:val="24"/>
        </w:rPr>
        <w:instrText>&lt;/urls&gt;&lt;/record&gt;&lt;/Cite&gt;&lt;/EndNote&gt;</w:instrText>
      </w:r>
      <w:r>
        <w:rPr>
          <w:sz w:val="24"/>
          <w:szCs w:val="24"/>
        </w:rPr>
        <w:fldChar w:fldCharType="separate"/>
      </w:r>
      <w:r>
        <w:rPr>
          <w:sz w:val="24"/>
          <w:szCs w:val="24"/>
        </w:rPr>
        <w:t>(Guo, 1998)</w:t>
      </w:r>
      <w:r>
        <w:rPr>
          <w:sz w:val="24"/>
          <w:szCs w:val="24"/>
        </w:rPr>
        <w:fldChar w:fldCharType="end"/>
      </w:r>
      <w:r>
        <w:rPr>
          <w:sz w:val="24"/>
          <w:szCs w:val="24"/>
        </w:rPr>
        <w:t xml:space="preserve"> and some animals </w:t>
      </w:r>
      <w:r>
        <w:rPr>
          <w:sz w:val="24"/>
          <w:szCs w:val="24"/>
        </w:rPr>
        <w:fldChar w:fldCharType="begin"/>
      </w:r>
      <w:r>
        <w:rPr>
          <w:sz w:val="24"/>
          <w:szCs w:val="24"/>
        </w:rPr>
        <w:instrText xml:space="preserve"> ADDIN EN.CITE &lt;EndNote&gt;&lt;Cite  &gt;&lt;Author&gt;Grimm-Seyfarth, Annegret; Mihoub, Jean-Baptiste; Henle, Klaus&lt;/Author&gt;&lt;Year&gt;2017&lt;/Year&gt;&lt;Prefix&gt;&lt;/Prefix&gt;&lt;Suffix&gt;&lt;/Suffix&gt;&lt;Pages&gt;&lt;/Pages&gt;&lt;DisplayText&gt;(G</w:instrText>
      </w:r>
      <w:r>
        <w:rPr>
          <w:sz w:val="24"/>
          <w:szCs w:val="24"/>
        </w:rPr>
        <w:instrText>rimm-Seyfarth et al., 2017)&lt;/DisplayText&gt;&lt;record&gt;&lt;database name="lit_2020.enl" path="/Volumes/zendata/tC/references/2020/lit_2020.enl"&gt;lit_2020.enl&lt;/database&gt;&lt;source-app name="EndNote" version="19.3"&gt;EndNote&lt;/source-app&gt;&lt;rec-number&gt;6031&lt;/rec-number&gt;&lt;foreig</w:instrText>
      </w:r>
      <w:r>
        <w:rPr>
          <w:sz w:val="24"/>
          <w:szCs w:val="24"/>
        </w:rPr>
        <w:instrText>n-keys&gt;&lt;key app="EN" db-id="zv9tw0t2n2xfdiet259x2tdh09prp29zrxsv"&gt;6031&lt;/key&gt;&lt;/foreign-keys&gt;&lt;ref-type name="Journal Article"&gt;17&lt;/ref-type&gt;&lt;contributors&gt;&lt;authors&gt;&lt;author&gt;&lt;style face="normal" font="default" size="100%"&gt;Grimm-Seyfarth, Annegret&lt;/style&gt;&lt;/author</w:instrText>
      </w:r>
      <w:r>
        <w:rPr>
          <w:sz w:val="24"/>
          <w:szCs w:val="24"/>
        </w:rPr>
        <w:instrText xml:space="preserve">&gt;&lt;author&gt;&lt;style face="normal" font="default" size="100%"&gt;Mihoub, Jean-Baptiste&lt;/style&gt;&lt;/author&gt;&lt;author&gt;&lt;style face="normal" font="default" size="100%"&gt;Henle, Klaus&lt;/style&gt;&lt;/author&gt;&lt;/authors&gt;&lt;/contributors&gt;&lt;titles&gt;&lt;title&gt;&lt;style face="normal" font="default" </w:instrText>
      </w:r>
      <w:r>
        <w:rPr>
          <w:sz w:val="24"/>
          <w:szCs w:val="24"/>
        </w:rPr>
        <w:instrText>size="100%"&gt;Too hot to die? The effects of vegetation shading on past, present, and future activity budgets of two diurnal skinks from arid Australia&lt;/style&gt;&lt;/title&gt;&lt;secondary-title&gt;&lt;style face="normal" font="default" size="100%"&gt;Ecology and Evolution&lt;/sty</w:instrText>
      </w:r>
      <w:r>
        <w:rPr>
          <w:sz w:val="24"/>
          <w:szCs w:val="24"/>
        </w:rPr>
        <w:instrText>le&gt;&lt;/secondary-title&gt;&lt;/titles&gt;&lt;periodical&gt;&lt;full-title&gt;&lt;style face="normal" font="default" size="100%"&gt;Ecology and Evolution&lt;/style&gt;&lt;/full-title&gt;&lt;/periodical&gt;&lt;pages&gt;&lt;style face="normal" font="default" size="100%"&gt;6803-6813&lt;/style&gt;&lt;/pages&gt;&lt;volume&gt;&lt;style face</w:instrText>
      </w:r>
      <w:r>
        <w:rPr>
          <w:sz w:val="24"/>
          <w:szCs w:val="24"/>
        </w:rPr>
        <w:instrText>="normal" font="default" size="100%"&gt;7&lt;/style&gt;&lt;/volume&gt;&lt;number&gt;&lt;style face="normal" font="default" size="100%"&gt;17&lt;/style&gt;&lt;/number&gt;&lt;keywords&gt;&lt;keyword&gt;&lt;style face="normal" font="default" size="100%"&gt;activity predictions&lt;/style&gt;&lt;/keyword&gt;&lt;keyword&gt;&lt;style face=</w:instrText>
      </w:r>
      <w:r>
        <w:rPr>
          <w:sz w:val="24"/>
          <w:szCs w:val="24"/>
        </w:rPr>
        <w:instrText>"normal" font="default" size="100%"&gt;behavioral thermoregulation&lt;/style&gt;&lt;/keyword&gt;&lt;keyword&gt;&lt;style face="normal" font="default" size="100%"&gt;Ctenotus regius&lt;/style&gt;&lt;/keyword&gt;&lt;keyword&gt;&lt;style face="normal" font="default" size="100%"&gt;extrapolating experimental d</w:instrText>
      </w:r>
      <w:r>
        <w:rPr>
          <w:sz w:val="24"/>
          <w:szCs w:val="24"/>
        </w:rPr>
        <w:instrText xml:space="preserve">ata&lt;/style&gt;&lt;/keyword&gt;&lt;keyword&gt;&lt;style face="normal" font="default" size="100%"&gt;Morethia boulengeri&lt;/style&gt;&lt;/keyword&gt;&lt;keyword&gt;&lt;style face="normal" font="default" size="100%"&gt;operative temperature&lt;/style&gt;&lt;/keyword&gt;&lt;keyword&gt;&lt;style face="normal" font="default" </w:instrText>
      </w:r>
      <w:r>
        <w:rPr>
          <w:sz w:val="24"/>
          <w:szCs w:val="24"/>
        </w:rPr>
        <w:instrText>size="100%"&gt;operative thermal environment&lt;/style&gt;&lt;/keyword&gt;&lt;/keywords&gt;&lt;dates&gt;&lt;year&gt;&lt;style face="normal" font="default" size="100%"&gt;2017&lt;/style&gt;&lt;/year&gt;&lt;pub-dates&gt;&lt;date&gt;&lt;style face="normal" font="default" size="100%"&gt;2017/09/01&lt;/style&gt;&lt;/date&gt;&lt;/pub-dates&gt;&lt;/da</w:instrText>
      </w:r>
      <w:r>
        <w:rPr>
          <w:sz w:val="24"/>
          <w:szCs w:val="24"/>
        </w:rPr>
        <w:instrText>tes&gt;&lt;publisher&gt;&lt;style face="normal" font="default" size="100%"&gt;Wiley-Blackwell&lt;/style&gt;&lt;/publisher&gt;&lt;isbn&gt;&lt;style face="normal" font="default" size="100%"&gt;2045-7758&lt;/style&gt;&lt;/isbn&gt;&lt;abstract&gt;&lt;style face="normal" font="default" size="100%"&gt;Abstract Behavioral th</w:instrText>
      </w:r>
      <w:r>
        <w:rPr>
          <w:sz w:val="24"/>
          <w:szCs w:val="24"/>
        </w:rPr>
        <w:instrText>ermoregulation is an important mechanism allowing ectotherms to respond to thermal variations. Its efficiency might become imperative for securing activity budgets under future climate change. For diurnal lizards, thermal microhabitat variability appears t</w:instrText>
      </w:r>
      <w:r>
        <w:rPr>
          <w:sz w:val="24"/>
          <w:szCs w:val="24"/>
        </w:rPr>
        <w:instrText>o be of high importance, especially in hot deserts where vegetation is highly scattered and sensitive to climatic fluctuations. We investigated the effects of a shading gradient from vegetation on body temperatures and activity timing for two diurnal, terr</w:instrText>
      </w:r>
      <w:r>
        <w:rPr>
          <w:sz w:val="24"/>
          <w:szCs w:val="24"/>
        </w:rPr>
        <w:instrText>estrial desert lizards, Ctenotus regius, and Morethia boulengeri, and analyzed their changes under past, present, and future climatic conditions. Both species? body temperatures and activity timing strongly depended on the shading gradient provided by vege</w:instrText>
      </w:r>
      <w:r>
        <w:rPr>
          <w:sz w:val="24"/>
          <w:szCs w:val="24"/>
        </w:rPr>
        <w:instrText xml:space="preserve">tation heterogeneity. At high temperatures, shaded locations provided cooling temperatures and increased diurnal activity. Conversely, bushes also buffered cold temperature by saving heat. According to future climate change scenarios, cooler microhabitats </w:instrText>
      </w:r>
      <w:r>
        <w:rPr>
          <w:sz w:val="24"/>
          <w:szCs w:val="24"/>
        </w:rPr>
        <w:instrText>might become beneficial to warm-adapted species, such as C. regius, by increasing the duration of daily activity. Contrarily, warmer microhabitats might become unsuitable for less warm-adapted species such as M. boulengeri for which midsummers might result</w:instrText>
      </w:r>
      <w:r>
        <w:rPr>
          <w:sz w:val="24"/>
          <w:szCs w:val="24"/>
        </w:rPr>
        <w:instrText xml:space="preserve"> in a complete restriction of activity irrespective of vegetation. However, total annual activity would still increase provided that individuals would be able to shift their seasonal timing towards spring and autumn. Overall, we highlight the critical impo</w:instrText>
      </w:r>
      <w:r>
        <w:rPr>
          <w:sz w:val="24"/>
          <w:szCs w:val="24"/>
        </w:rPr>
        <w:instrText>rtance of thermoregulatory behavior to buffer temperatures and its dependence on vegetation heterogeneity. Whereas studies often neglect ecological processes when anticipating species? responses to future climate change the strongest impact of a changing c</w:instrText>
      </w:r>
      <w:r>
        <w:rPr>
          <w:sz w:val="24"/>
          <w:szCs w:val="24"/>
        </w:rPr>
        <w:instrText>limate on terrestrial ectotherms in hot deserts is likely to be the loss of shaded microhabitats rather than the rise in temperature itself. We argue that conservation strategies aiming at addressing future climate changes should focus more on the cascadin</w:instrText>
      </w:r>
      <w:r>
        <w:rPr>
          <w:sz w:val="24"/>
          <w:szCs w:val="24"/>
        </w:rPr>
        <w:instrText>g effects of vegetation rather than on shifts of species distributions predicted solely by climatic envelopes.&lt;/style&gt;&lt;/abstract&gt;&lt;urls&gt;&lt;related-urls&gt;&lt;url&gt;&lt;style face="normal" font="default" size="100%"&gt;https://doi.org/10.1002/ece3.3238&lt;/style&gt;&lt;/url&gt;&lt;/relat</w:instrText>
      </w:r>
      <w:r>
        <w:rPr>
          <w:sz w:val="24"/>
          <w:szCs w:val="24"/>
        </w:rPr>
        <w:instrText>ed-urls&gt;&lt;/urls&gt;&lt;electronic-resource-num&gt;&lt;style face="normal" font="default" size="100%"&gt;10.1002/ece3.3238&lt;/style&gt;&lt;/electronic-resource-num&gt;&lt;access-date&gt;&lt;style face="normal" font="default" size="100%"&gt;2018/10/28&lt;/style&gt;&lt;/access-date&gt;&lt;/record&gt;&lt;/Cite&gt;&lt;/EndNot</w:instrText>
      </w:r>
      <w:r>
        <w:rPr>
          <w:sz w:val="24"/>
          <w:szCs w:val="24"/>
        </w:rPr>
        <w:instrText>e&gt;</w:instrText>
      </w:r>
      <w:r>
        <w:rPr>
          <w:sz w:val="24"/>
          <w:szCs w:val="24"/>
        </w:rPr>
        <w:fldChar w:fldCharType="separate"/>
      </w:r>
      <w:r>
        <w:rPr>
          <w:sz w:val="24"/>
          <w:szCs w:val="24"/>
        </w:rPr>
        <w:t>(Grimm-Seyfarth et al., 2017)</w:t>
      </w:r>
      <w:r>
        <w:rPr>
          <w:sz w:val="24"/>
          <w:szCs w:val="24"/>
        </w:rPr>
        <w:fldChar w:fldCharType="end"/>
      </w:r>
      <w:r>
        <w:rPr>
          <w:sz w:val="24"/>
          <w:szCs w:val="24"/>
        </w:rPr>
        <w:t xml:space="preserve"> will highlight tipping points and potential negative outcomes.   </w:t>
      </w:r>
    </w:p>
    <w:p w14:paraId="57B9C006" w14:textId="77777777" w:rsidR="00C60E25" w:rsidRDefault="00C60E25">
      <w:pPr>
        <w:pStyle w:val="Body"/>
        <w:spacing w:line="480" w:lineRule="auto"/>
        <w:rPr>
          <w:sz w:val="24"/>
          <w:szCs w:val="24"/>
        </w:rPr>
      </w:pPr>
    </w:p>
    <w:p w14:paraId="0C0897ED" w14:textId="218FD836" w:rsidR="00C60E25" w:rsidRDefault="00CA050C">
      <w:pPr>
        <w:pStyle w:val="Body"/>
        <w:spacing w:line="480" w:lineRule="auto"/>
        <w:rPr>
          <w:sz w:val="24"/>
          <w:szCs w:val="24"/>
        </w:rPr>
      </w:pPr>
      <w:r>
        <w:rPr>
          <w:sz w:val="24"/>
          <w:szCs w:val="24"/>
        </w:rPr>
        <w:t>The value and statement of diversity as a functional outcome in addition to a driver in ecosystems at the scales of fine-scale community analyses relative</w:t>
      </w:r>
      <w:r>
        <w:rPr>
          <w:sz w:val="24"/>
          <w:szCs w:val="24"/>
        </w:rPr>
        <w:t xml:space="preserve"> to the local species pool is a fundamental mechanism to better understand diversity-assembly processes.  Naturally-assembled communities provide an ideal and wider set of processes to examine </w:t>
      </w:r>
      <w:r w:rsidRPr="00E85474">
        <w:rPr>
          <w:i/>
          <w:iCs/>
          <w:sz w:val="24"/>
          <w:szCs w:val="24"/>
          <w:rPrChange w:id="80" w:author="Alex Filazzola" w:date="2020-10-01T14:31:00Z">
            <w:rPr>
              <w:sz w:val="24"/>
              <w:szCs w:val="24"/>
            </w:rPr>
          </w:rPrChange>
        </w:rPr>
        <w:t>in situ</w:t>
      </w:r>
      <w:r>
        <w:rPr>
          <w:sz w:val="24"/>
          <w:szCs w:val="24"/>
        </w:rPr>
        <w:t xml:space="preserve"> relative to manipulated contexts, and given this, we ca</w:t>
      </w:r>
      <w:r>
        <w:rPr>
          <w:sz w:val="24"/>
          <w:szCs w:val="24"/>
        </w:rPr>
        <w:t xml:space="preserve">nnot ignore foundation plant species that generate very different contexts for protege species. Effects can include numerous direct benefits </w:t>
      </w:r>
      <w:r>
        <w:rPr>
          <w:sz w:val="24"/>
          <w:szCs w:val="24"/>
        </w:rPr>
        <w:fldChar w:fldCharType="begin"/>
      </w:r>
      <w:r>
        <w:rPr>
          <w:sz w:val="24"/>
          <w:szCs w:val="24"/>
        </w:rPr>
        <w:instrText xml:space="preserve"> ADDIN EN.CITE &lt;EndNote&gt;&lt;Cite  &gt;&lt;Author&gt;Filazzola, Alessandro; Lortie, Christopher J.&lt;/Author&gt;&lt;Year&gt;2014&lt;/Year&gt;&lt;Pre</w:instrText>
      </w:r>
      <w:r>
        <w:rPr>
          <w:sz w:val="24"/>
          <w:szCs w:val="24"/>
        </w:rPr>
        <w:instrText>fix&gt;&lt;/Prefix&gt;&lt;Suffix&gt;&lt;/Suffix&gt;&lt;Pages&gt;&lt;/Pages&gt;&lt;DisplayText&gt;(Filazzola &amp; Lortie, 2014)&lt;/DisplayText&gt;&lt;record&gt;&lt;database name="lit_2020.enl" path="/Volumes/zendata/tC/references/2020/lit_2020.enl"&gt;lit_2020.enl&lt;/database&gt;&lt;source-app name="EndNote" version="19.3"</w:instrText>
      </w:r>
      <w:r>
        <w:rPr>
          <w:sz w:val="24"/>
          <w:szCs w:val="24"/>
        </w:rPr>
        <w:instrText>&gt;EndNote&lt;/source-app&gt;&lt;rec-number&gt;6517&lt;/rec-number&gt;&lt;foreign-keys&gt;&lt;key app="EN" db-id="zv9tw0t2n2xfdiet259x2tdh09prp29zrxsv"&gt;6517&lt;/key&gt;&lt;/foreign-keys&gt;&lt;ref-type name="Journal Article"&gt;17&lt;/ref-type&gt;&lt;contributors&gt;&lt;authors&gt;&lt;author&gt;&lt;style face="normal" font="defa</w:instrText>
      </w:r>
      <w:r>
        <w:rPr>
          <w:sz w:val="24"/>
          <w:szCs w:val="24"/>
        </w:rPr>
        <w:instrText>ult" size="100%"&gt;Filazzola, Alessandro&lt;/style&gt;&lt;/author&gt;&lt;author&gt;&lt;style face="normal" font="default" size="100%"&gt;Lortie, Christopher J.&lt;/style&gt;&lt;/author&gt;&lt;/authors&gt;&lt;/contributors&gt;&lt;titles&gt;&lt;title&gt;&lt;style face="normal" font="default" size="100%"&gt;A systematic revie</w:instrText>
      </w:r>
      <w:r>
        <w:rPr>
          <w:sz w:val="24"/>
          <w:szCs w:val="24"/>
        </w:rPr>
        <w:instrText>w and conceptual framework for the mechanistic pathways of nurse plants&lt;/style&gt;&lt;/title&gt;&lt;secondary-title&gt;&lt;style face="normal" font="default" size="100%"&gt;Global Ecology and Biogeography&lt;/style&gt;&lt;/secondary-title&gt;&lt;/titles&gt;&lt;periodical&gt;&lt;full-title&gt;&lt;style face="n</w:instrText>
      </w:r>
      <w:r>
        <w:rPr>
          <w:sz w:val="24"/>
          <w:szCs w:val="24"/>
        </w:rPr>
        <w:instrText>ormal" font="default" size="100%"&gt;Global Ecology and Biogeography&lt;/style&gt;&lt;/full-title&gt;&lt;/periodical&gt;&lt;pages&gt;&lt;style face="normal" font="default" size="100%"&gt;1335-1345&lt;/style&gt;&lt;/pages&gt;&lt;volume&gt;&lt;style face="normal" font="default" size="100%"&gt;23&lt;/style&gt;&lt;/volume&gt;&lt;n</w:instrText>
      </w:r>
      <w:r>
        <w:rPr>
          <w:sz w:val="24"/>
          <w:szCs w:val="24"/>
        </w:rPr>
        <w:instrText>umber&gt;&lt;style face="normal" font="default" size="100%"&gt;12&lt;/style&gt;&lt;/number&gt;&lt;keywords&gt;&lt;keyword&gt;&lt;style face="normal" font="default" size="100%"&gt;Abiotic stress&lt;/style&gt;&lt;/keyword&gt;&lt;keyword&gt;&lt;style face="normal" font="default" size="100%"&gt;facilitation&lt;/style&gt;&lt;/keywo</w:instrText>
      </w:r>
      <w:r>
        <w:rPr>
          <w:sz w:val="24"/>
          <w:szCs w:val="24"/>
        </w:rPr>
        <w:instrText>rd&gt;&lt;keyword&gt;&lt;style face="normal" font="default" size="100%"&gt;interactions&lt;/style&gt;&lt;/keyword&gt;&lt;keyword&gt;&lt;style face="normal" font="default" size="100%"&gt;nurse plant&lt;/style&gt;&lt;/keyword&gt;&lt;keyword&gt;&lt;style face="normal" font="default" size="100%"&gt;positive interactions&lt;/</w:instrText>
      </w:r>
      <w:r>
        <w:rPr>
          <w:sz w:val="24"/>
          <w:szCs w:val="24"/>
        </w:rPr>
        <w:instrText>style&gt;&lt;/keyword&gt;&lt;keyword&gt;&lt;style face="normal" font="default" size="100%"&gt;protégé&lt;/style&gt;&lt;/keyword&gt;&lt;keyword&gt;&lt;style face="normal" font="default" size="100%"&gt;restoration&lt;/style&gt;&lt;/keyword&gt;&lt;keyword&gt;&lt;style face="normal" font="default" size="100%"&gt;systematic revi</w:instrText>
      </w:r>
      <w:r>
        <w:rPr>
          <w:sz w:val="24"/>
          <w:szCs w:val="24"/>
        </w:rPr>
        <w:instrText>ew&lt;/style&gt;&lt;/keyword&gt;&lt;/keywords&gt;&lt;dates&gt;&lt;year&gt;&lt;style face="normal" font="default" size="100%"&gt;2014&lt;/style&gt;&lt;/year&gt;&lt;pub-dates&gt;&lt;date&gt;&lt;style face="normal" font="default" size="100%"&gt;2014/12/01&lt;/style&gt;&lt;/date&gt;&lt;/pub-dates&gt;&lt;/dates&gt;&lt;publisher&gt;&lt;style face="normal" fon</w:instrText>
      </w:r>
      <w:r>
        <w:rPr>
          <w:sz w:val="24"/>
          <w:szCs w:val="24"/>
        </w:rPr>
        <w:instrText>t="default" size="100%"&gt;John Wiley &amp;amp; Sons, Ltd&lt;/style&gt;&lt;/publisher&gt;&lt;isbn&gt;&lt;style face="normal" font="default" size="100%"&gt;1466-822X&lt;/style&gt;&lt;/isbn&gt;&lt;abstract&gt;&lt;style face="normal" font="default" size="100%"&gt;Abstract Aim To conceptualize the mechanistic path</w:instrText>
      </w:r>
      <w:r>
        <w:rPr>
          <w:sz w:val="24"/>
          <w:szCs w:val="24"/>
        </w:rPr>
        <w:instrText>ways of the nurse-plant syndrome by life-form and to identify the implications of positive plant?plant interactions for landscape and evolutionary ecology. Location Global. Methods We conducted a quantitative review examining 298 articles to categorize the</w:instrText>
      </w:r>
      <w:r>
        <w:rPr>
          <w:sz w:val="24"/>
          <w:szCs w:val="24"/>
        </w:rPr>
        <w:instrText xml:space="preserve"> literature on nurse-plant interactions based on geographic region, mechanism of facilitation, ecological hypothesis and nurse life-form. Results A total of nine different nurse mechanisms were identified and two were classified as meta-mechanisms. We foun</w:instrText>
      </w:r>
      <w:r>
        <w:rPr>
          <w:sz w:val="24"/>
          <w:szCs w:val="24"/>
        </w:rPr>
        <w:instrText>d that shrubs were the dominant nurse life-form (46% of total studies) and that studies of positive plant interactions were most frequent in areas of high abiotic stress. Nurse-plant studies were also distributed unevenly around the globe with nearly a qua</w:instrText>
      </w:r>
      <w:r>
        <w:rPr>
          <w:sz w:val="24"/>
          <w:szCs w:val="24"/>
        </w:rPr>
        <w:instrText>rter in the South American Andes and Spain. Studies testing the direct nurse?protégé interactions were the most frequently performed, including the ecophysiological responses of protégé species (32.2%). Research gaps identified in the nurse-plant literatur</w:instrText>
      </w:r>
      <w:r>
        <w:rPr>
          <w:sz w:val="24"/>
          <w:szCs w:val="24"/>
        </w:rPr>
        <w:instrText>e included indirect interactions and seed trapping as well as the large-scale implications for landscape ecology and evolution. Main conclusions Nurse plants are often considered keystone species because they commonly structure plant communities. This is a</w:instrText>
      </w:r>
      <w:r>
        <w:rPr>
          <w:sz w:val="24"/>
          <w:szCs w:val="24"/>
        </w:rPr>
        <w:instrText>n important confirmatory finding in many respects, but it is also novel in that it challenges traditional plant ecology theory and has important implications for landscape-level dynamics over time. The categorization of mechanisms proposed provides a conce</w:instrText>
      </w:r>
      <w:r>
        <w:rPr>
          <w:sz w:val="24"/>
          <w:szCs w:val="24"/>
        </w:rPr>
        <w:instrText xml:space="preserve">ptual framework useful for organizing the research to date and can accelerate linkages with theory and application by identifying important connections. It is becoming increasingly apparent that future studies of the nurse-plant syndrome must decouple and </w:instrText>
      </w:r>
      <w:r>
        <w:rPr>
          <w:sz w:val="24"/>
          <w:szCs w:val="24"/>
        </w:rPr>
        <w:instrText>consider multiple mechanisms of interaction to explain the processes that influence community structure, particularly in high-stress conditions, given a changing climate and potential shifts in biodiversity.&lt;/style&gt;&lt;/abstract&gt;&lt;urls&gt;&lt;related-urls&gt;&lt;url&gt;&lt;styl</w:instrText>
      </w:r>
      <w:r>
        <w:rPr>
          <w:sz w:val="24"/>
          <w:szCs w:val="24"/>
        </w:rPr>
        <w:instrText xml:space="preserve">e face="normal" font="default" size="100%"&gt;https://doi.org/10.1111/geb.12202&lt;/style&gt;&lt;/url&gt;&lt;/related-urls&gt;&lt;/urls&gt;&lt;electronic-resource-num&gt;&lt;style face="normal" font="default" size="100%"&gt;10.1111/geb.12202&lt;/style&gt;&lt;/electronic-resource-num&gt;&lt;access-date&gt;&lt;style </w:instrText>
      </w:r>
      <w:r>
        <w:rPr>
          <w:sz w:val="24"/>
          <w:szCs w:val="24"/>
        </w:rPr>
        <w:instrText>face="normal" font="default" size="100%"&gt;2020/02/06&lt;/style&gt;&lt;/access-date&gt;&lt;/record&gt;&lt;/Cite&gt;&lt;/EndNote&gt;</w:instrText>
      </w:r>
      <w:r>
        <w:rPr>
          <w:sz w:val="24"/>
          <w:szCs w:val="24"/>
        </w:rPr>
        <w:fldChar w:fldCharType="separate"/>
      </w:r>
      <w:r>
        <w:rPr>
          <w:sz w:val="24"/>
          <w:szCs w:val="24"/>
          <w:lang w:val="it-IT"/>
        </w:rPr>
        <w:t>(Filazzola &amp; Lortie, 2014)</w:t>
      </w:r>
      <w:r>
        <w:rPr>
          <w:sz w:val="24"/>
          <w:szCs w:val="24"/>
        </w:rPr>
        <w:fldChar w:fldCharType="end"/>
      </w:r>
      <w:r>
        <w:rPr>
          <w:sz w:val="24"/>
          <w:szCs w:val="24"/>
        </w:rPr>
        <w:t xml:space="preserve"> but also indirect </w:t>
      </w:r>
      <w:r>
        <w:rPr>
          <w:sz w:val="24"/>
          <w:szCs w:val="24"/>
        </w:rPr>
        <w:lastRenderedPageBreak/>
        <w:t xml:space="preserve">effects that can be negative </w:t>
      </w:r>
      <w:r>
        <w:rPr>
          <w:sz w:val="24"/>
          <w:szCs w:val="24"/>
        </w:rPr>
        <w:fldChar w:fldCharType="begin"/>
      </w:r>
      <w:r>
        <w:rPr>
          <w:sz w:val="24"/>
          <w:szCs w:val="24"/>
        </w:rPr>
        <w:instrText xml:space="preserve"> ADDIN EN.CITE &lt;EndNote&gt;&lt;Cite  &gt;&lt;Author&gt;Sotomayor, Diego A.; Lortie, Christopher</w:instrText>
      </w:r>
      <w:r>
        <w:rPr>
          <w:sz w:val="24"/>
          <w:szCs w:val="24"/>
        </w:rPr>
        <w:instrText xml:space="preserve"> J.&lt;/Author&gt;&lt;Year&gt;2015&lt;/Year&gt;&lt;RecNum&gt;3499&lt;/RecNum&gt;&lt;Prefix&gt;&lt;/Prefix&gt;&lt;Suffix&gt;&lt;/Suffix&gt;&lt;Pages&gt;&lt;/Pages&gt;&lt;DisplayText&gt;(Sotomayor &amp; Lortie, 2015)&lt;/DisplayText&gt;&lt;record&gt;&lt;database name="lit_2020.enl" path="/Volumes/zendata/tC/references/2020/lit_2020.enl"&gt;lit_2020.e</w:instrText>
      </w:r>
      <w:r>
        <w:rPr>
          <w:sz w:val="24"/>
          <w:szCs w:val="24"/>
        </w:rPr>
        <w:instrText>nl&lt;/database&gt;&lt;source-app name="EndNote" version="19.3"&gt;EndNote&lt;/source-app&gt;&lt;rec-number&gt;3499&lt;/rec-number&gt;&lt;foreign-keys&gt;&lt;key app="EN" db-id="zv9tw0t2n2xfdiet259x2tdh09prp29zrxsv"&gt;3499&lt;/key&gt;&lt;/foreign-keys&gt;&lt;ref-type name="Journal Article"&gt;17&lt;/ref-type&gt;&lt;contrib</w:instrText>
      </w:r>
      <w:r>
        <w:rPr>
          <w:sz w:val="24"/>
          <w:szCs w:val="24"/>
        </w:rPr>
        <w:instrText>utors&gt;&lt;authors&gt;&lt;author&gt;&lt;style face="normal" font="default" size="100%"&gt;Sotomayor, Diego A.&lt;/style&gt;&lt;/author&gt;&lt;author&gt;&lt;style face="normal" font="default" size="100%"&gt;Lortie, Christopher J.&lt;/style&gt;&lt;/author&gt;&lt;/authors&gt;&lt;/contributors&gt;&lt;titles&gt;&lt;title&gt;&lt;style face="n</w:instrText>
      </w:r>
      <w:r>
        <w:rPr>
          <w:sz w:val="24"/>
          <w:szCs w:val="24"/>
        </w:rPr>
        <w:instrText>ormal" font="default" size="100%"&gt;Indirect interactions in terrestrial plant communities: emerging patterns and research gaps&lt;/style&gt;&lt;/title&gt;&lt;secondary-title&gt;&lt;style face="normal" font="default" size="100%"&gt;Ecosphere&lt;/style&gt;&lt;/secondary-title&gt;&lt;/titles&gt;&lt;perio</w:instrText>
      </w:r>
      <w:r>
        <w:rPr>
          <w:sz w:val="24"/>
          <w:szCs w:val="24"/>
        </w:rPr>
        <w:instrText>dical&gt;&lt;full-title&gt;&lt;style face="normal" font="default" size="100%"&gt;Ecosphere&lt;/style&gt;&lt;/full-title&gt;&lt;/periodical&gt;&lt;pages&gt;&lt;style face="normal" font="default" size="100%"&gt;art103-art103&lt;/style&gt;&lt;/pages&gt;&lt;volume&gt;&lt;style face="normal" font="default" size="100%"&gt;6&lt;/styl</w:instrText>
      </w:r>
      <w:r>
        <w:rPr>
          <w:sz w:val="24"/>
          <w:szCs w:val="24"/>
        </w:rPr>
        <w:instrText>e&gt;&lt;/volume&gt;&lt;number&gt;&lt;style face="normal" font="default" size="100%"&gt;6&lt;/style&gt;&lt;/number&gt;&lt;dates&gt;&lt;year&gt;&lt;style face="normal" font="default" size="100%"&gt;2015&lt;/style&gt;&lt;/year&gt;&lt;pub-dates&gt;&lt;date&gt;&lt;style face="normal" font="default" size="100%"&gt;2015/06/01&lt;/style&gt;&lt;/date&gt;&lt;</w:instrText>
      </w:r>
      <w:r>
        <w:rPr>
          <w:sz w:val="24"/>
          <w:szCs w:val="24"/>
        </w:rPr>
        <w:instrText>/pub-dates&gt;&lt;/dates&gt;&lt;publisher&gt;&lt;style face="normal" font="default" size="100%"&gt;Ecological Society of America&lt;/style&gt;&lt;/publisher&gt;&lt;isbn&gt;&lt;style face="normal" font="default" size="100%"&gt;2150-8925&lt;/style&gt;&lt;/isbn&gt;&lt;abstract&gt;&lt;style face="normal" font="default" size=</w:instrText>
      </w:r>
      <w:r>
        <w:rPr>
          <w:sz w:val="24"/>
          <w:szCs w:val="24"/>
        </w:rPr>
        <w:instrText>"100%"&gt;Indirect interactions occur when the effect of one species on another is mediated by a third species. These interactions occur in most multi-species assemblages and are diverse in their mechanistic pathways. The interest in indirect interactions has</w:instrText>
      </w:r>
      <w:r>
        <w:rPr>
          <w:sz w:val="24"/>
          <w:szCs w:val="24"/>
        </w:rPr>
        <w:instrText xml:space="preserve"> increased exponentially over the past three decades, in recognition of their importance in determining plant community dynamics and promoting species coexistence. Here, we review the literature on indirect interactions among plants published since 1990, u</w:instrText>
      </w:r>
      <w:r>
        <w:rPr>
          <w:sz w:val="24"/>
          <w:szCs w:val="24"/>
        </w:rPr>
        <w:instrText>sing a novel synthetic framework that accounts for and classifies intervening species and mechanisms within trophic networks. The objectives of this review are: (1) to identify the geographical regions and ecosystem types where indirect interactions have b</w:instrText>
      </w:r>
      <w:r>
        <w:rPr>
          <w:sz w:val="24"/>
          <w:szCs w:val="24"/>
        </w:rPr>
        <w:instrText>een examined; (2) to summarize the information on the number of trophic levels examined in studies of indirect interactions; (3) to test whether the frequency of indirect interactions varies across environmental gradients; and (4) to identify the experimen</w:instrText>
      </w:r>
      <w:r>
        <w:rPr>
          <w:sz w:val="24"/>
          <w:szCs w:val="24"/>
        </w:rPr>
        <w:instrText>tal approaches most commonly used in studies of indirect interactions. Studies examining indirect interactions in plants have been conducted primarily in the Northern Hemisphere, with a focus on grasslands and forests. The majority of studies (67%) examine</w:instrText>
      </w:r>
      <w:r>
        <w:rPr>
          <w:sz w:val="24"/>
          <w:szCs w:val="24"/>
        </w:rPr>
        <w:instrText>d two trophic levels. Indirect facilitation and apparent competition are the interactions that have been most frequently examined, with the latter being reported more frequently in relatively productive environments. Other indirect interactions reported in</w:instrText>
      </w:r>
      <w:r>
        <w:rPr>
          <w:sz w:val="24"/>
          <w:szCs w:val="24"/>
        </w:rPr>
        <w:instrText>clude associational resistance, exploitative competition or facilitation, shared defenses, and trophic cascades. Generally, field experiments tested indirect interactions based on single target species. While the majority of studies on indirect interaction</w:instrText>
      </w:r>
      <w:r>
        <w:rPr>
          <w:sz w:val="24"/>
          <w:szCs w:val="24"/>
        </w:rPr>
        <w:instrText>s dealt with basic ecology issues, several studies have dealt with such interactions in the context of biological invasions (18%) and rangeland management (12%). This review allowed us identifying a number of research needs, including the study of non-feed</w:instrText>
      </w:r>
      <w:r>
        <w:rPr>
          <w:sz w:val="24"/>
          <w:szCs w:val="24"/>
        </w:rPr>
        <w:instrText>ing interactions and that for more realistic complex designs, explicitly testing indirect interactions across different trophic levels, in geographical regions that have been under-examined to date, and in stressful ecosystems.&lt;/style&gt;&lt;/abstract&gt;&lt;urls&gt;&lt;rel</w:instrText>
      </w:r>
      <w:r>
        <w:rPr>
          <w:sz w:val="24"/>
          <w:szCs w:val="24"/>
        </w:rPr>
        <w:instrText>ated-urls&gt;&lt;url&gt;&lt;style face="normal" font="default" size="100%"&gt;http://www.esajournals.org/doi/abs/10.1890/ES14-00117.1&lt;/style&gt;&lt;/url&gt;&lt;/related-urls&gt;&lt;/urls&gt;&lt;electronic-resource-num&gt;&lt;style face="normal" font="default" size="100%"&gt;10.1890/ES14-00117.1&lt;/style&gt;&lt;</w:instrText>
      </w:r>
      <w:r>
        <w:rPr>
          <w:sz w:val="24"/>
          <w:szCs w:val="24"/>
        </w:rPr>
        <w:instrText>/electronic-resource-num&gt;&lt;access-date&gt;&lt;style face="normal" font="default" size="100%"&gt;2015/06/25&lt;/style&gt;&lt;/access-date&gt;&lt;/record&gt;&lt;/Cite&gt;&lt;/EndNote&gt;</w:instrText>
      </w:r>
      <w:r>
        <w:rPr>
          <w:sz w:val="24"/>
          <w:szCs w:val="24"/>
        </w:rPr>
        <w:fldChar w:fldCharType="separate"/>
      </w:r>
      <w:r>
        <w:rPr>
          <w:sz w:val="24"/>
          <w:szCs w:val="24"/>
          <w:lang w:val="es-ES_tradnl"/>
        </w:rPr>
        <w:t>(Sotomayor &amp; Lortie, 2015)</w:t>
      </w:r>
      <w:r>
        <w:rPr>
          <w:sz w:val="24"/>
          <w:szCs w:val="24"/>
        </w:rPr>
        <w:fldChar w:fldCharType="end"/>
      </w:r>
      <w:r>
        <w:rPr>
          <w:sz w:val="24"/>
          <w:szCs w:val="24"/>
        </w:rPr>
        <w:t>.  Facilitation is a critical ecological process that will better advance biodivers</w:t>
      </w:r>
      <w:r>
        <w:rPr>
          <w:sz w:val="24"/>
          <w:szCs w:val="24"/>
        </w:rPr>
        <w:t>ity ecosystem function theory and experimentation because it can mediate the structure and composition of plant communities that collectively provide emergent functions relevant to many scales including ecosystems.  The resilience and stability of these po</w:t>
      </w:r>
      <w:r>
        <w:rPr>
          <w:sz w:val="24"/>
          <w:szCs w:val="24"/>
        </w:rPr>
        <w:t xml:space="preserve">sitive interactions can also shift, and in some contexts, less is more.  </w:t>
      </w:r>
      <w:del w:id="81" w:author="Alex Filazzola" w:date="2020-10-01T14:33:00Z">
        <w:r w:rsidDel="00E85474">
          <w:rPr>
            <w:sz w:val="24"/>
            <w:szCs w:val="24"/>
          </w:rPr>
          <w:delText xml:space="preserve">Interactions within plant communities can thus scale-up to influence ecosystems </w:delText>
        </w:r>
        <w:r w:rsidDel="00E85474">
          <w:rPr>
            <w:sz w:val="24"/>
            <w:szCs w:val="24"/>
          </w:rPr>
          <w:fldChar w:fldCharType="begin"/>
        </w:r>
        <w:r w:rsidDel="00E85474">
          <w:rPr>
            <w:sz w:val="24"/>
            <w:szCs w:val="24"/>
          </w:rPr>
          <w:delInstrText xml:space="preserve"> ADDIN EN.CITE &lt;EndNote&gt;&lt;Cite  &gt;&lt;Author&gt;Michalet, Richard; Pugnaire Francisco, I.&lt;/Author&gt;&lt;Year&gt;2016&lt;/Y</w:delInstrText>
        </w:r>
        <w:r w:rsidDel="00E85474">
          <w:rPr>
            <w:sz w:val="24"/>
            <w:szCs w:val="24"/>
          </w:rPr>
          <w:delInstrText>ear&gt;&lt;RecNum&gt;5968&lt;/RecNum&gt;&lt;Prefix&gt;&lt;/Prefix&gt;&lt;Suffix&gt;&lt;/Suffix&gt;&lt;Pages&gt;&lt;/Pages&gt;&lt;DisplayText&gt;(Michalet &amp; Pugnaire Francisco, 2016)&lt;/DisplayText&gt;&lt;record&gt;&lt;database name="lit_2020.enl" path="/Volumes/zendata/tC/references/2020/lit_2020.enl"&gt;lit_2020.enl&lt;/database&gt;&lt;</w:delInstrText>
        </w:r>
        <w:r w:rsidDel="00E85474">
          <w:rPr>
            <w:sz w:val="24"/>
            <w:szCs w:val="24"/>
          </w:rPr>
          <w:delInstrText>source-app name="EndNote" version="19.3"&gt;EndNote&lt;/source-app&gt;&lt;rec-number&gt;5968&lt;/rec-number&gt;&lt;foreign-keys&gt;&lt;key app="EN" db-id="zv9tw0t2n2xfdiet259x2tdh09prp29zrxsv"&gt;5968&lt;/key&gt;&lt;/foreign-keys&gt;&lt;ref-type name="Journal Article"&gt;17&lt;/ref-type&gt;&lt;contributors&gt;&lt;authors</w:delInstrText>
        </w:r>
        <w:r w:rsidDel="00E85474">
          <w:rPr>
            <w:sz w:val="24"/>
            <w:szCs w:val="24"/>
          </w:rPr>
          <w:delInstrText>&gt;&lt;author&gt;&lt;style face="normal" font="default" size="100%"&gt;Michalet, Richard&lt;/style&gt;&lt;/author&gt;&lt;author&gt;&lt;style face="normal" font="default" size="100%"&gt;Pugnaire Francisco, I.&lt;/style&gt;&lt;/author&gt;&lt;/authors&gt;&lt;/contributors&gt;&lt;titles&gt;&lt;title&gt;&lt;style face="normal" font="def</w:delInstrText>
        </w:r>
        <w:r w:rsidDel="00E85474">
          <w:rPr>
            <w:sz w:val="24"/>
            <w:szCs w:val="24"/>
          </w:rPr>
          <w:delInstrText>ault" size="100%"&gt;Facilitation in communities: underlying mechanisms, community and ecosystem implications&lt;/style&gt;&lt;/title&gt;&lt;secondary-title&gt;&lt;style face="normal" font="default" size="100%"&gt;Functional Ecology&lt;/style&gt;&lt;/secondary-title&gt;&lt;/titles&gt;&lt;periodical&gt;&lt;ful</w:delInstrText>
        </w:r>
        <w:r w:rsidDel="00E85474">
          <w:rPr>
            <w:sz w:val="24"/>
            <w:szCs w:val="24"/>
          </w:rPr>
          <w:delInstrText>l-title&gt;&lt;style face="normal" font="default" size="100%"&gt;Functional Ecology&lt;/style&gt;&lt;/full-title&gt;&lt;/periodical&gt;&lt;pages&gt;&lt;style face="normal" font="default" size="100%"&gt;3-9&lt;/style&gt;&lt;/pages&gt;&lt;volume&gt;&lt;style face="normal" font="default" size="100%"&gt;30&lt;/style&gt;&lt;/volume</w:delInstrText>
        </w:r>
        <w:r w:rsidDel="00E85474">
          <w:rPr>
            <w:sz w:val="24"/>
            <w:szCs w:val="24"/>
          </w:rPr>
          <w:delInstrText>&gt;&lt;number&gt;&lt;style face="normal" font="default" size="100%"&gt;1&lt;/style&gt;&lt;/number&gt;&lt;dates&gt;&lt;year&gt;&lt;style face="normal" font="default" size="100%"&gt;2016&lt;/style&gt;&lt;/year&gt;&lt;pub-dates&gt;&lt;date&gt;&lt;style face="normal" font="default" size="100%"&gt;2016/01/01&lt;/style&gt;&lt;/date&gt;&lt;/pub-dates</w:delInstrText>
        </w:r>
        <w:r w:rsidDel="00E85474">
          <w:rPr>
            <w:sz w:val="24"/>
            <w:szCs w:val="24"/>
          </w:rPr>
          <w:delInstrText>&gt;&lt;/dates&gt;&lt;publisher&gt;&lt;style face="normal" font="default" size="100%"&gt;Wiley/Blackwell (10.1111)&lt;/style&gt;&lt;/publisher&gt;&lt;isbn&gt;&lt;style face="normal" font="default" size="100%"&gt;0269-8463&lt;/style&gt;&lt;/isbn&gt;&lt;urls&gt;&lt;related-urls&gt;&lt;url&gt;&lt;style face="normal" font="default" size</w:delInstrText>
        </w:r>
        <w:r w:rsidDel="00E85474">
          <w:rPr>
            <w:sz w:val="24"/>
            <w:szCs w:val="24"/>
          </w:rPr>
          <w:delInstrText>="100%"&gt;https://doi.org/10.1111/1365-2435.12602&lt;/style&gt;&lt;/url&gt;&lt;/related-urls&gt;&lt;/urls&gt;&lt;electronic-resource-num&gt;&lt;style face="normal" font="default" size="100%"&gt;10.1111/1365-2435.12602&lt;/style&gt;&lt;/electronic-resource-num&gt;&lt;access-date&gt;&lt;style face="normal" font="def</w:delInstrText>
        </w:r>
        <w:r w:rsidDel="00E85474">
          <w:rPr>
            <w:sz w:val="24"/>
            <w:szCs w:val="24"/>
          </w:rPr>
          <w:delInstrText>ault" size="100%"&gt;2018/07/21&lt;/style&gt;&lt;/access-date&gt;&lt;/record&gt;&lt;/Cite&gt;&lt;/EndNote&gt;</w:delInstrText>
        </w:r>
        <w:r w:rsidDel="00E85474">
          <w:rPr>
            <w:sz w:val="24"/>
            <w:szCs w:val="24"/>
          </w:rPr>
          <w:fldChar w:fldCharType="separate"/>
        </w:r>
        <w:r w:rsidDel="00E85474">
          <w:rPr>
            <w:sz w:val="24"/>
            <w:szCs w:val="24"/>
            <w:lang w:val="fr-FR"/>
          </w:rPr>
          <w:delText>(Michalet &amp; Pugnaire Francisco, 2016)</w:delText>
        </w:r>
        <w:r w:rsidDel="00E85474">
          <w:rPr>
            <w:sz w:val="24"/>
            <w:szCs w:val="24"/>
          </w:rPr>
          <w:fldChar w:fldCharType="end"/>
        </w:r>
        <w:r w:rsidDel="00E85474">
          <w:rPr>
            <w:sz w:val="24"/>
            <w:szCs w:val="24"/>
          </w:rPr>
          <w:delText>, and shifts within communities can</w:delText>
        </w:r>
      </w:del>
      <w:ins w:id="82" w:author="Alex Filazzola" w:date="2020-10-01T14:33:00Z">
        <w:r w:rsidR="00E85474">
          <w:rPr>
            <w:sz w:val="24"/>
            <w:szCs w:val="24"/>
          </w:rPr>
          <w:t xml:space="preserve">For instance, </w:t>
        </w:r>
      </w:ins>
      <w:del w:id="83" w:author="Alex Filazzola" w:date="2020-10-01T14:33:00Z">
        <w:r w:rsidDel="00E85474">
          <w:rPr>
            <w:sz w:val="24"/>
            <w:szCs w:val="24"/>
          </w:rPr>
          <w:delText xml:space="preserve"> lead to a collapse of facilitation</w:delText>
        </w:r>
      </w:del>
      <w:ins w:id="84" w:author="Alex Filazzola" w:date="2020-10-01T14:33:00Z">
        <w:r w:rsidR="00E85474">
          <w:rPr>
            <w:sz w:val="24"/>
            <w:szCs w:val="24"/>
          </w:rPr>
          <w:t>facilitation can collapse with</w:t>
        </w:r>
      </w:ins>
      <w:del w:id="85" w:author="Alex Filazzola" w:date="2020-10-01T14:33:00Z">
        <w:r w:rsidDel="00E85474">
          <w:rPr>
            <w:sz w:val="24"/>
            <w:szCs w:val="24"/>
          </w:rPr>
          <w:delText xml:space="preserve"> with</w:delText>
        </w:r>
      </w:del>
      <w:r>
        <w:rPr>
          <w:sz w:val="24"/>
          <w:szCs w:val="24"/>
        </w:rPr>
        <w:t xml:space="preserve"> increas</w:t>
      </w:r>
      <w:bookmarkStart w:id="86" w:name="_GoBack"/>
      <w:bookmarkEnd w:id="86"/>
      <w:r>
        <w:rPr>
          <w:sz w:val="24"/>
          <w:szCs w:val="24"/>
        </w:rPr>
        <w:t>ing environmental stress because of changes in the effect</w:t>
      </w:r>
      <w:r>
        <w:rPr>
          <w:sz w:val="24"/>
          <w:szCs w:val="24"/>
        </w:rPr>
        <w:t xml:space="preserve">s of foundation plant species and in the strategies (and composition) of resident protege species needed to persist </w:t>
      </w:r>
      <w:r>
        <w:rPr>
          <w:sz w:val="24"/>
          <w:szCs w:val="24"/>
        </w:rPr>
        <w:fldChar w:fldCharType="begin"/>
      </w:r>
      <w:r>
        <w:rPr>
          <w:sz w:val="24"/>
          <w:szCs w:val="24"/>
        </w:rPr>
        <w:instrText xml:space="preserve"> ADDIN EN.CITE &lt;EndNote&gt;&lt;Cite  &gt;&lt;Author&gt;Michalet, Richard; Le Bagousse-Pinguet, Yoann; Maalouf, Jean-Paul; Lortie, Christopher J.&lt;/Author&gt;&lt;Y</w:instrText>
      </w:r>
      <w:r>
        <w:rPr>
          <w:sz w:val="24"/>
          <w:szCs w:val="24"/>
        </w:rPr>
        <w:instrText>ear&gt;2014&lt;/Year&gt;&lt;Prefix&gt;&lt;/Prefix&gt;&lt;Suffix&gt;&lt;/Suffix&gt;&lt;Pages&gt;&lt;/Pages&gt;&lt;DisplayText&gt;(Michalet et al., 2014)&lt;/DisplayText&gt;&lt;record&gt;&lt;database name="lit_2020.enl" path="/Volumes/zendata/tC/references/2020/lit_2020.enl"&gt;lit_2020.enl&lt;/database&gt;&lt;source-app name="EndNote</w:instrText>
      </w:r>
      <w:r>
        <w:rPr>
          <w:sz w:val="24"/>
          <w:szCs w:val="24"/>
        </w:rPr>
        <w:instrText>" version="19.3"&gt;EndNote&lt;/source-app&gt;&lt;rec-number&gt;2965&lt;/rec-number&gt;&lt;foreign-keys&gt;&lt;key app="EN" db-id="zv9tw0t2n2xfdiet259x2tdh09prp29zrxsv"&gt;2965&lt;/key&gt;&lt;/foreign-keys&gt;&lt;ref-type name="Journal Article"&gt;17&lt;/ref-type&gt;&lt;contributors&gt;&lt;authors&gt;&lt;author&gt;&lt;style face="no</w:instrText>
      </w:r>
      <w:r>
        <w:rPr>
          <w:sz w:val="24"/>
          <w:szCs w:val="24"/>
        </w:rPr>
        <w:instrText>rmal" font="default" size="100%"&gt;Michalet, Richard&lt;/style&gt;&lt;/author&gt;&lt;author&gt;&lt;style face="normal" font="default" size="100%"&gt;Le Bagousse-Pinguet, Yoann&lt;/style&gt;&lt;/author&gt;&lt;author&gt;&lt;style face="normal" font="default" size="100%"&gt;Maalouf, Jean-Paul&lt;/style&gt;&lt;/author</w:instrText>
      </w:r>
      <w:r>
        <w:rPr>
          <w:sz w:val="24"/>
          <w:szCs w:val="24"/>
        </w:rPr>
        <w:instrText xml:space="preserve">&gt;&lt;author&gt;&lt;style face="normal" font="default" size="100%"&gt;Lortie, Christopher J.&lt;/style&gt;&lt;/author&gt;&lt;/authors&gt;&lt;/contributors&gt;&lt;titles&gt;&lt;title&gt;&lt;style face="normal" font="default" size="100%"&gt;Two alternatives to the stress-gradient hypothesis at the edge of life: </w:instrText>
      </w:r>
      <w:r>
        <w:rPr>
          <w:sz w:val="24"/>
          <w:szCs w:val="24"/>
        </w:rPr>
        <w:instrText>the collapse of facilitation and the switch from facilitation to competition&lt;/style&gt;&lt;/title&gt;&lt;secondary-title&gt;&lt;style face="normal" font="default" size="100%"&gt;Journal of Vegetation Science&lt;/style&gt;&lt;/secondary-title&gt;&lt;/titles&gt;&lt;periodical&gt;&lt;full-title&gt;&lt;style face</w:instrText>
      </w:r>
      <w:r>
        <w:rPr>
          <w:sz w:val="24"/>
          <w:szCs w:val="24"/>
        </w:rPr>
        <w:instrText>="normal" font="default" size="100%"&gt;Journal of Vegetation Science&lt;/style&gt;&lt;/full-title&gt;&lt;/periodical&gt;&lt;pages&gt;&lt;style face="normal" font="default" size="100%"&gt;609-613&lt;/style&gt;&lt;/pages&gt;&lt;volume&gt;&lt;style face="normal" font="default" size="100%"&gt;25&lt;/style&gt;&lt;/volume&gt;&lt;nu</w:instrText>
      </w:r>
      <w:r>
        <w:rPr>
          <w:sz w:val="24"/>
          <w:szCs w:val="24"/>
        </w:rPr>
        <w:instrText>mber&gt;&lt;style face="normal" font="default" size="100%"&gt;2&lt;/style&gt;&lt;/number&gt;&lt;keywords&gt;&lt;keyword&gt;&lt;style face="normal" font="default" size="100%"&gt;Collapse of interactions&lt;/style&gt;&lt;/keyword&gt;&lt;keyword&gt;&lt;style face="normal" font="default" size="100%"&gt;Competition&lt;/style&gt;</w:instrText>
      </w:r>
      <w:r>
        <w:rPr>
          <w:sz w:val="24"/>
          <w:szCs w:val="24"/>
        </w:rPr>
        <w:instrText>&lt;/keyword&gt;&lt;keyword&gt;&lt;style face="normal" font="default" size="100%"&gt;Facilitation&lt;/style&gt;&lt;/keyword&gt;&lt;keyword&gt;&lt;style face="normal" font="default" size="100%"&gt;Plant communities&lt;/style&gt;&lt;/keyword&gt;&lt;keyword&gt;&lt;style face="normal" font="default" size="100%"&gt;Stress-Gra</w:instrText>
      </w:r>
      <w:r>
        <w:rPr>
          <w:sz w:val="24"/>
          <w:szCs w:val="24"/>
        </w:rPr>
        <w:instrText>dient-Hypothesis&lt;/style&gt;&lt;/keyword&gt;&lt;/keywords&gt;&lt;dates&gt;&lt;year&gt;&lt;style face="normal" font="default" size="100%"&gt;2014&lt;/style&gt;&lt;/year&gt;&lt;/dates&gt;&lt;isbn&gt;&lt;style face="normal" font="default" size="100%"&gt;1654-1103&lt;/style&gt;&lt;/isbn&gt;&lt;abstract&gt;&lt;style face="normal" font="default"</w:instrText>
      </w:r>
      <w:r>
        <w:rPr>
          <w:sz w:val="24"/>
          <w:szCs w:val="24"/>
        </w:rPr>
        <w:instrText xml:space="preserve"> size="100%"&gt;New evidence demonstrates that facilitation plays a crucial role even at the edge of life in Maritime Antarctica. These findings are interpreted as support for the stress-gradient hypothesis (SGH) – a dominant theory in plant community ecology</w:instrText>
      </w:r>
      <w:r>
        <w:rPr>
          <w:sz w:val="24"/>
          <w:szCs w:val="24"/>
        </w:rPr>
        <w:instrText xml:space="preserve"> that predicts that the frequency of facilitation directly increases with stress. A recent development to this theory, however, proposed that facilitation often collapses at the extreme end of stress and physical disturbance gradients. In this paper, we cl</w:instrText>
      </w:r>
      <w:r>
        <w:rPr>
          <w:sz w:val="24"/>
          <w:szCs w:val="24"/>
        </w:rPr>
        <w:instrText>arify the current debate on the importance of plant interactions at the edge of life by illustrating the necessity of separating the two alternatives to the SGH, namely the collapse of facilitation, and the switch from facilitation to competition occurring</w:instrText>
      </w:r>
      <w:r>
        <w:rPr>
          <w:sz w:val="24"/>
          <w:szCs w:val="24"/>
        </w:rPr>
        <w:instrText xml:space="preserve"> in water-stressed ecosystems. These two different alternatives to the SGH are currently often amalgamated with each other, which has led to confusion in recent literature. We propose that the collapse of facilitation is generally due to a decrease in the </w:instrText>
      </w:r>
      <w:r>
        <w:rPr>
          <w:sz w:val="24"/>
          <w:szCs w:val="24"/>
        </w:rPr>
        <w:instrText>effect of the nurse plant species, whilst the switch from facilitation to competition is driven by environmental conditions and strategy of the response species. A clear separation between those two alternatives is particularly crucial for predicting the r</w:instrText>
      </w:r>
      <w:r>
        <w:rPr>
          <w:sz w:val="24"/>
          <w:szCs w:val="24"/>
        </w:rPr>
        <w:instrText>ole of plant–plant interactions in mediating species responses to global change.&lt;/style&gt;&lt;/abstract&gt;&lt;urls&gt;&lt;related-urls&gt;&lt;url&gt;&lt;style face="normal" font="default" size="100%"&gt;http://dx.doi.org/10.1111/jvs.12123&lt;/style&gt;&lt;/url&gt;&lt;/related-urls&gt;&lt;/urls&gt;&lt;electronic-r</w:instrText>
      </w:r>
      <w:r>
        <w:rPr>
          <w:sz w:val="24"/>
          <w:szCs w:val="24"/>
        </w:rPr>
        <w:instrText>esource-num&gt;&lt;style face="normal" font="default" size="100%"&gt;10.1111/jvs.12123&lt;/style&gt;&lt;/electronic-resource-num&gt;&lt;/record&gt;&lt;/Cite&gt;&lt;/EndNote&gt;</w:instrText>
      </w:r>
      <w:r>
        <w:rPr>
          <w:sz w:val="24"/>
          <w:szCs w:val="24"/>
        </w:rPr>
        <w:fldChar w:fldCharType="separate"/>
      </w:r>
      <w:r>
        <w:rPr>
          <w:sz w:val="24"/>
          <w:szCs w:val="24"/>
        </w:rPr>
        <w:t>(Michalet et al., 2014)</w:t>
      </w:r>
      <w:r>
        <w:rPr>
          <w:sz w:val="24"/>
          <w:szCs w:val="24"/>
        </w:rPr>
        <w:fldChar w:fldCharType="end"/>
      </w:r>
      <w:r>
        <w:rPr>
          <w:sz w:val="24"/>
          <w:szCs w:val="24"/>
        </w:rPr>
        <w:t>.  These changes in facilitation will influence complementarity effects and mediate functions</w:t>
      </w:r>
      <w:r>
        <w:rPr>
          <w:sz w:val="24"/>
          <w:szCs w:val="24"/>
        </w:rPr>
        <w:t xml:space="preserve">.  Biodiversity maintenance is thus a key function and feedback, and changes in ecological interactions at different scales are a necessary component of deeper insights into ecosystem theory. </w:t>
      </w:r>
    </w:p>
    <w:p w14:paraId="40B9083C" w14:textId="77777777" w:rsidR="00C60E25" w:rsidRDefault="00C60E25">
      <w:pPr>
        <w:pStyle w:val="Body"/>
        <w:spacing w:line="480" w:lineRule="auto"/>
        <w:rPr>
          <w:sz w:val="24"/>
          <w:szCs w:val="24"/>
        </w:rPr>
      </w:pPr>
    </w:p>
    <w:p w14:paraId="157DB4ED" w14:textId="77777777" w:rsidR="00C60E25" w:rsidRDefault="00C60E25">
      <w:pPr>
        <w:pStyle w:val="Body"/>
        <w:spacing w:line="480" w:lineRule="auto"/>
        <w:rPr>
          <w:sz w:val="24"/>
          <w:szCs w:val="24"/>
        </w:rPr>
      </w:pPr>
    </w:p>
    <w:p w14:paraId="12929462" w14:textId="77777777" w:rsidR="00C60E25" w:rsidRDefault="00C60E25">
      <w:pPr>
        <w:pStyle w:val="Body"/>
        <w:spacing w:line="480" w:lineRule="auto"/>
        <w:rPr>
          <w:sz w:val="24"/>
          <w:szCs w:val="24"/>
        </w:rPr>
      </w:pPr>
    </w:p>
    <w:p w14:paraId="1C53347E" w14:textId="77777777" w:rsidR="00C60E25" w:rsidRDefault="00CA050C">
      <w:pPr>
        <w:pStyle w:val="Body"/>
        <w:spacing w:line="480" w:lineRule="auto"/>
        <w:rPr>
          <w:b/>
          <w:bCs/>
          <w:sz w:val="24"/>
          <w:szCs w:val="24"/>
        </w:rPr>
      </w:pPr>
      <w:r>
        <w:rPr>
          <w:b/>
          <w:bCs/>
          <w:sz w:val="24"/>
          <w:szCs w:val="24"/>
        </w:rPr>
        <w:t>Acknowledgements</w:t>
      </w:r>
    </w:p>
    <w:p w14:paraId="3F1184CA" w14:textId="77777777" w:rsidR="00C60E25" w:rsidRDefault="00CA050C">
      <w:pPr>
        <w:pStyle w:val="Body"/>
        <w:spacing w:line="480" w:lineRule="auto"/>
        <w:rPr>
          <w:sz w:val="24"/>
          <w:szCs w:val="24"/>
        </w:rPr>
      </w:pPr>
      <w:r>
        <w:rPr>
          <w:sz w:val="24"/>
          <w:szCs w:val="24"/>
        </w:rPr>
        <w:t xml:space="preserve">CJL is funded by an NSERC DG.  CJL and all </w:t>
      </w:r>
      <w:r>
        <w:rPr>
          <w:sz w:val="24"/>
          <w:szCs w:val="24"/>
        </w:rPr>
        <w:t>authors declare no conflict of interest.</w:t>
      </w:r>
    </w:p>
    <w:p w14:paraId="1E200A02" w14:textId="77777777" w:rsidR="00C60E25" w:rsidRDefault="00C60E25">
      <w:pPr>
        <w:pStyle w:val="Body"/>
        <w:spacing w:line="480" w:lineRule="auto"/>
        <w:rPr>
          <w:sz w:val="24"/>
          <w:szCs w:val="24"/>
        </w:rPr>
      </w:pPr>
    </w:p>
    <w:p w14:paraId="4E2CB349" w14:textId="77777777" w:rsidR="00C60E25" w:rsidRDefault="00CA050C">
      <w:pPr>
        <w:pStyle w:val="Body"/>
        <w:spacing w:line="480" w:lineRule="auto"/>
        <w:rPr>
          <w:b/>
          <w:bCs/>
          <w:sz w:val="24"/>
          <w:szCs w:val="24"/>
        </w:rPr>
      </w:pPr>
      <w:r>
        <w:rPr>
          <w:b/>
          <w:bCs/>
          <w:sz w:val="24"/>
          <w:szCs w:val="24"/>
        </w:rPr>
        <w:t>Authors</w:t>
      </w:r>
      <w:r>
        <w:rPr>
          <w:b/>
          <w:bCs/>
          <w:sz w:val="24"/>
          <w:szCs w:val="24"/>
          <w:rtl/>
        </w:rPr>
        <w:t xml:space="preserve">’ </w:t>
      </w:r>
      <w:r>
        <w:rPr>
          <w:b/>
          <w:bCs/>
          <w:sz w:val="24"/>
          <w:szCs w:val="24"/>
          <w:lang w:val="fr-FR"/>
        </w:rPr>
        <w:t>contributions</w:t>
      </w:r>
    </w:p>
    <w:p w14:paraId="23E6D914" w14:textId="77777777" w:rsidR="00C60E25" w:rsidRDefault="00CA050C">
      <w:pPr>
        <w:pStyle w:val="Body"/>
        <w:spacing w:line="480" w:lineRule="auto"/>
        <w:rPr>
          <w:sz w:val="24"/>
          <w:szCs w:val="24"/>
        </w:rPr>
      </w:pPr>
      <w:r>
        <w:rPr>
          <w:sz w:val="24"/>
          <w:szCs w:val="24"/>
        </w:rPr>
        <w:t>CJL</w:t>
      </w:r>
      <w:r>
        <w:rPr>
          <w:sz w:val="24"/>
          <w:szCs w:val="24"/>
        </w:rPr>
        <w:t>,</w:t>
      </w:r>
      <w:r>
        <w:rPr>
          <w:sz w:val="24"/>
          <w:szCs w:val="24"/>
        </w:rPr>
        <w:t xml:space="preserve"> </w:t>
      </w:r>
      <w:r>
        <w:rPr>
          <w:sz w:val="24"/>
          <w:szCs w:val="24"/>
        </w:rPr>
        <w:t xml:space="preserve">JL, and AF conceived the ideas and designed the methodology; all authors collected the data; CJL analyzed the data; AF reviewed the analyses; and </w:t>
      </w:r>
      <w:r>
        <w:rPr>
          <w:sz w:val="24"/>
          <w:szCs w:val="24"/>
        </w:rPr>
        <w:t>CJL</w:t>
      </w:r>
      <w:r>
        <w:rPr>
          <w:sz w:val="24"/>
          <w:szCs w:val="24"/>
        </w:rPr>
        <w:t xml:space="preserve">, JH, and </w:t>
      </w:r>
      <w:r>
        <w:rPr>
          <w:sz w:val="24"/>
          <w:szCs w:val="24"/>
        </w:rPr>
        <w:lastRenderedPageBreak/>
        <w:t>AF</w:t>
      </w:r>
      <w:r>
        <w:rPr>
          <w:sz w:val="24"/>
          <w:szCs w:val="24"/>
        </w:rPr>
        <w:t xml:space="preserve"> led the writing of the manuscript. All authors contributed critically to the drafts and gave final approval for publication.</w:t>
      </w:r>
    </w:p>
    <w:p w14:paraId="6A229AC5" w14:textId="77777777" w:rsidR="00C60E25" w:rsidRDefault="00C60E25">
      <w:pPr>
        <w:pStyle w:val="Body"/>
        <w:spacing w:line="480" w:lineRule="auto"/>
        <w:rPr>
          <w:sz w:val="24"/>
          <w:szCs w:val="24"/>
        </w:rPr>
      </w:pPr>
    </w:p>
    <w:p w14:paraId="4C9874D9" w14:textId="77777777" w:rsidR="00C60E25" w:rsidRDefault="00CA050C">
      <w:pPr>
        <w:pStyle w:val="Body"/>
        <w:spacing w:line="480" w:lineRule="auto"/>
        <w:rPr>
          <w:b/>
          <w:bCs/>
          <w:sz w:val="24"/>
          <w:szCs w:val="24"/>
        </w:rPr>
      </w:pPr>
      <w:r>
        <w:rPr>
          <w:b/>
          <w:bCs/>
          <w:sz w:val="24"/>
          <w:szCs w:val="24"/>
        </w:rPr>
        <w:t>Data availability</w:t>
      </w:r>
    </w:p>
    <w:p w14:paraId="0FC77749" w14:textId="77777777" w:rsidR="00C60E25" w:rsidRDefault="00CA050C">
      <w:pPr>
        <w:pStyle w:val="Body"/>
        <w:spacing w:line="480" w:lineRule="auto"/>
        <w:rPr>
          <w:sz w:val="24"/>
          <w:szCs w:val="24"/>
        </w:rPr>
      </w:pPr>
      <w:r>
        <w:rPr>
          <w:sz w:val="24"/>
          <w:szCs w:val="24"/>
        </w:rPr>
        <w:t xml:space="preserve">All data and R code are publicly available at the Knowledge Network for Biocomplexity.  </w:t>
      </w:r>
    </w:p>
    <w:p w14:paraId="7237E5D0" w14:textId="77777777" w:rsidR="00C60E25" w:rsidRDefault="00CA050C">
      <w:pPr>
        <w:pStyle w:val="Body"/>
        <w:spacing w:line="480" w:lineRule="auto"/>
        <w:rPr>
          <w:sz w:val="24"/>
          <w:szCs w:val="24"/>
        </w:rPr>
      </w:pPr>
      <w:r>
        <w:rPr>
          <w:sz w:val="24"/>
          <w:szCs w:val="24"/>
        </w:rPr>
        <w:t xml:space="preserve">Christopher </w:t>
      </w:r>
      <w:r>
        <w:rPr>
          <w:sz w:val="24"/>
          <w:szCs w:val="24"/>
        </w:rPr>
        <w:t xml:space="preserve">Lortie, Mario </w:t>
      </w:r>
      <w:proofErr w:type="spellStart"/>
      <w:r>
        <w:rPr>
          <w:sz w:val="24"/>
          <w:szCs w:val="24"/>
        </w:rPr>
        <w:t>Zuliani</w:t>
      </w:r>
      <w:proofErr w:type="spellEnd"/>
      <w:r>
        <w:rPr>
          <w:sz w:val="24"/>
          <w:szCs w:val="24"/>
        </w:rPr>
        <w:t>, Malory Owen, Florencia Miguel, Stephanie Haas, et al. 2020. A synthesis shrub facilitation studies testing for increases in community diversity estimates. Knowledge Network for Biocomplexity. doi:10.5063/F147488H.</w:t>
      </w:r>
    </w:p>
    <w:p w14:paraId="6578428A" w14:textId="77777777" w:rsidR="00C60E25" w:rsidRDefault="00C60E25">
      <w:pPr>
        <w:pStyle w:val="Body"/>
        <w:spacing w:line="480" w:lineRule="auto"/>
        <w:rPr>
          <w:b/>
          <w:bCs/>
          <w:sz w:val="24"/>
          <w:szCs w:val="24"/>
        </w:rPr>
      </w:pPr>
    </w:p>
    <w:p w14:paraId="519D8A37" w14:textId="77777777" w:rsidR="00C60E25" w:rsidRDefault="00C60E25">
      <w:pPr>
        <w:pStyle w:val="Body"/>
        <w:spacing w:line="480" w:lineRule="auto"/>
        <w:rPr>
          <w:sz w:val="24"/>
          <w:szCs w:val="24"/>
        </w:rPr>
      </w:pPr>
    </w:p>
    <w:p w14:paraId="23CC30E8" w14:textId="77777777" w:rsidR="00C60E25" w:rsidRDefault="00CA050C">
      <w:pPr>
        <w:pStyle w:val="Body"/>
        <w:spacing w:line="480" w:lineRule="auto"/>
      </w:pPr>
      <w:r>
        <w:rPr>
          <w:rFonts w:ascii="Arial Unicode MS" w:hAnsi="Arial Unicode MS"/>
          <w:sz w:val="24"/>
          <w:szCs w:val="24"/>
        </w:rPr>
        <w:br w:type="page"/>
      </w:r>
    </w:p>
    <w:p w14:paraId="6B7CEE59" w14:textId="77777777" w:rsidR="00C60E25" w:rsidRDefault="00CA050C">
      <w:pPr>
        <w:pStyle w:val="Heading"/>
        <w:spacing w:line="480" w:lineRule="auto"/>
        <w:rPr>
          <w:sz w:val="28"/>
          <w:szCs w:val="28"/>
        </w:rPr>
      </w:pPr>
      <w:r>
        <w:rPr>
          <w:sz w:val="28"/>
          <w:szCs w:val="28"/>
        </w:rPr>
        <w:lastRenderedPageBreak/>
        <w:t>Literature cite</w:t>
      </w:r>
      <w:r>
        <w:rPr>
          <w:sz w:val="28"/>
          <w:szCs w:val="28"/>
        </w:rPr>
        <w:t>d</w:t>
      </w:r>
    </w:p>
    <w:p w14:paraId="32D0C3C5" w14:textId="77777777" w:rsidR="00C60E25" w:rsidRDefault="00CA050C">
      <w:pPr>
        <w:pStyle w:val="Body"/>
      </w:pPr>
      <w:r>
        <w:fldChar w:fldCharType="begin"/>
      </w:r>
      <w:r>
        <w:instrText xml:space="preserve"> ADDIN EN.REFLIST </w:instrText>
      </w:r>
      <w:r>
        <w:fldChar w:fldCharType="separate"/>
      </w:r>
    </w:p>
    <w:p w14:paraId="0DF324BA" w14:textId="77777777" w:rsidR="00C60E25" w:rsidRDefault="00CA050C">
      <w:pPr>
        <w:pStyle w:val="Body"/>
      </w:pPr>
      <w:r>
        <w:t xml:space="preserve">Abdallah, F. &amp; Chaieb, M. (2010) Interactions of Acacia raddiana with herbaceous vegetation change with intensity of abiotic stress. </w:t>
      </w:r>
      <w:r>
        <w:rPr>
          <w:i/>
          <w:iCs/>
        </w:rPr>
        <w:t>Flora - Morphology, Distribution, Functional Ecology of Plants</w:t>
      </w:r>
      <w:r>
        <w:t xml:space="preserve">, </w:t>
      </w:r>
      <w:r>
        <w:rPr>
          <w:b/>
          <w:bCs/>
        </w:rPr>
        <w:t>205</w:t>
      </w:r>
      <w:r>
        <w:t>, 738-744.</w:t>
      </w:r>
    </w:p>
    <w:p w14:paraId="43D4A3F9" w14:textId="77777777" w:rsidR="00C60E25" w:rsidRDefault="00CA050C">
      <w:pPr>
        <w:pStyle w:val="Body"/>
      </w:pPr>
      <w:r>
        <w:t>Aho, K., Derryberry, D.,</w:t>
      </w:r>
      <w:r>
        <w:t xml:space="preserve"> &amp; Peterson, T. (2014) Model selection for ecologists: the worldviews of AIC and BIC. </w:t>
      </w:r>
      <w:r>
        <w:rPr>
          <w:i/>
          <w:iCs/>
        </w:rPr>
        <w:t>Ecology</w:t>
      </w:r>
      <w:r>
        <w:t xml:space="preserve">, </w:t>
      </w:r>
      <w:r>
        <w:rPr>
          <w:b/>
          <w:bCs/>
        </w:rPr>
        <w:t>95</w:t>
      </w:r>
      <w:r>
        <w:t>, 631-636.</w:t>
      </w:r>
    </w:p>
    <w:p w14:paraId="4FA36E55" w14:textId="77777777" w:rsidR="00C60E25" w:rsidRDefault="00CA050C">
      <w:pPr>
        <w:pStyle w:val="Body"/>
      </w:pPr>
      <w:r>
        <w:t xml:space="preserve">Analytics, C. (2020) Web of Science. </w:t>
      </w:r>
      <w:r>
        <w:rPr>
          <w:i/>
          <w:iCs/>
        </w:rPr>
        <w:t>Web of Science Core Collection</w:t>
      </w:r>
      <w:r>
        <w:t xml:space="preserve">, </w:t>
      </w:r>
      <w:r>
        <w:rPr>
          <w:b/>
          <w:bCs/>
        </w:rPr>
        <w:t>Accessed July 2020</w:t>
      </w:r>
      <w:r>
        <w:t>.</w:t>
      </w:r>
    </w:p>
    <w:p w14:paraId="4BCC9BC7" w14:textId="77777777" w:rsidR="00C60E25" w:rsidRDefault="00CA050C">
      <w:pPr>
        <w:pStyle w:val="Body"/>
      </w:pPr>
      <w:r>
        <w:t>Armas, C., Ordiales, R., &amp; Pugnaire, F. (2004) Measuring pl</w:t>
      </w:r>
      <w:r>
        <w:t xml:space="preserve">ant interactions: a new comparative index. </w:t>
      </w:r>
      <w:r>
        <w:rPr>
          <w:i/>
          <w:iCs/>
        </w:rPr>
        <w:t>Ecology</w:t>
      </w:r>
      <w:r>
        <w:t xml:space="preserve">, </w:t>
      </w:r>
      <w:r>
        <w:rPr>
          <w:b/>
          <w:bCs/>
        </w:rPr>
        <w:t>85</w:t>
      </w:r>
      <w:r>
        <w:t>, 2682-2686.</w:t>
      </w:r>
    </w:p>
    <w:p w14:paraId="03810686" w14:textId="77777777" w:rsidR="00C60E25" w:rsidRDefault="00CA050C">
      <w:pPr>
        <w:pStyle w:val="Body"/>
      </w:pPr>
      <w:r>
        <w:rPr>
          <w:lang w:val="pt-PT"/>
        </w:rPr>
        <w:t>Armas, C., Rodr</w:t>
      </w:r>
      <w:r>
        <w:t>í</w:t>
      </w:r>
      <w:r>
        <w:rPr>
          <w:lang w:val="fr-FR"/>
        </w:rPr>
        <w:t>guez-Echeverr</w:t>
      </w:r>
      <w:r>
        <w:t>í</w:t>
      </w:r>
      <w:r>
        <w:t xml:space="preserve">a, S., &amp; Pugnaire, F.I. (2011) A field test of the stress-gradient hypothesis along an aridity gradient. </w:t>
      </w:r>
      <w:r>
        <w:rPr>
          <w:i/>
          <w:iCs/>
        </w:rPr>
        <w:t>Journal of Vegetation Science</w:t>
      </w:r>
      <w:r>
        <w:t xml:space="preserve">, </w:t>
      </w:r>
      <w:r>
        <w:rPr>
          <w:b/>
          <w:bCs/>
        </w:rPr>
        <w:t>22</w:t>
      </w:r>
      <w:r>
        <w:t>, 818-827.</w:t>
      </w:r>
    </w:p>
    <w:p w14:paraId="07E4055F" w14:textId="77777777" w:rsidR="00C60E25" w:rsidRDefault="00CA050C">
      <w:pPr>
        <w:pStyle w:val="Body"/>
      </w:pPr>
      <w:r>
        <w:t>Aschehoug,</w:t>
      </w:r>
      <w:r>
        <w:t xml:space="preserve"> E.T. &amp; Callaway, R.M. (2015) Diversity Increases Indirect Interactions, Attenuates the Intensity of Competition, and Promotes Coexistence. </w:t>
      </w:r>
      <w:r>
        <w:rPr>
          <w:i/>
          <w:iCs/>
        </w:rPr>
        <w:t>The American Naturalist</w:t>
      </w:r>
      <w:r>
        <w:t xml:space="preserve">, </w:t>
      </w:r>
      <w:r>
        <w:rPr>
          <w:b/>
          <w:bCs/>
        </w:rPr>
        <w:t>0</w:t>
      </w:r>
      <w:r>
        <w:t>, 000.</w:t>
      </w:r>
    </w:p>
    <w:p w14:paraId="51AEB3F3" w14:textId="77777777" w:rsidR="00C60E25" w:rsidRDefault="00CA050C">
      <w:pPr>
        <w:pStyle w:val="Body"/>
      </w:pPr>
      <w:r>
        <w:t xml:space="preserve">Bai, Y., Zhang, Y., Michalet, R., She, W., Jia, X., &amp; Qin, S. (2019) Responses of different herb life-history groups to a dominant shrub species along a dune stabilization gradient. </w:t>
      </w:r>
      <w:r>
        <w:rPr>
          <w:i/>
          <w:iCs/>
        </w:rPr>
        <w:t>Basic and Applied Ecology</w:t>
      </w:r>
      <w:r>
        <w:t xml:space="preserve">, </w:t>
      </w:r>
      <w:r>
        <w:rPr>
          <w:b/>
          <w:bCs/>
        </w:rPr>
        <w:t>38</w:t>
      </w:r>
      <w:r>
        <w:t>, 1-12.</w:t>
      </w:r>
    </w:p>
    <w:p w14:paraId="363A5216" w14:textId="77777777" w:rsidR="00C60E25" w:rsidRDefault="00CA050C">
      <w:pPr>
        <w:pStyle w:val="Body"/>
      </w:pPr>
      <w:r>
        <w:rPr>
          <w:lang w:val="nl-NL"/>
        </w:rPr>
        <w:t>Barry, K.E., Mommer, L., van Ruijven,</w:t>
      </w:r>
      <w:r>
        <w:rPr>
          <w:lang w:val="nl-NL"/>
        </w:rPr>
        <w:t xml:space="preserve"> J., Wirth, C., Wright, A.J., Bai, Y., Connolly, J., De Deyn, G.B., de Kroon, H., Isbell, F., Milcu, A., Roscher, C., Scherer-Lorenzen, M., Schmid, B., &amp; Weigelt, A. (2019) The Future of Complementarity: Disentangling Causes from Consequences. </w:t>
      </w:r>
      <w:r>
        <w:rPr>
          <w:i/>
          <w:iCs/>
        </w:rPr>
        <w:t>Trends in Ec</w:t>
      </w:r>
      <w:r>
        <w:rPr>
          <w:i/>
          <w:iCs/>
        </w:rPr>
        <w:t>ology &amp; Evolution</w:t>
      </w:r>
      <w:r>
        <w:t xml:space="preserve">, </w:t>
      </w:r>
      <w:r>
        <w:rPr>
          <w:b/>
          <w:bCs/>
          <w:lang w:val="ru-RU"/>
        </w:rPr>
        <w:t>34</w:t>
      </w:r>
      <w:r>
        <w:t>, 167-180.</w:t>
      </w:r>
    </w:p>
    <w:p w14:paraId="766BE38A" w14:textId="77777777" w:rsidR="00C60E25" w:rsidRDefault="00CA050C">
      <w:pPr>
        <w:pStyle w:val="Body"/>
      </w:pPr>
      <w:r>
        <w:rPr>
          <w:lang w:val="pt-PT"/>
        </w:rPr>
        <w:t>Braga, R.R., G</w:t>
      </w:r>
      <w:r>
        <w:rPr>
          <w:lang w:val="es-ES_tradnl"/>
        </w:rPr>
        <w:t>ó</w:t>
      </w:r>
      <w:r>
        <w:t xml:space="preserve">mez-Aparicio, L., Heger, T., Vitule, J.R.S., &amp; Jeschke, J.M. (2018) Structuring evidence for invasional meltdown: broad support but with biases and gaps. </w:t>
      </w:r>
      <w:r>
        <w:rPr>
          <w:i/>
          <w:iCs/>
        </w:rPr>
        <w:t>Biological Invasions</w:t>
      </w:r>
      <w:r>
        <w:t xml:space="preserve">, </w:t>
      </w:r>
      <w:r>
        <w:rPr>
          <w:b/>
          <w:bCs/>
        </w:rPr>
        <w:t>20</w:t>
      </w:r>
      <w:r>
        <w:t>, 923-936.</w:t>
      </w:r>
    </w:p>
    <w:p w14:paraId="24052543" w14:textId="77777777" w:rsidR="00C60E25" w:rsidRDefault="00CA050C">
      <w:pPr>
        <w:pStyle w:val="Body"/>
      </w:pPr>
      <w:r>
        <w:t xml:space="preserve">Brophy, C., Dooley, </w:t>
      </w:r>
      <w:r>
        <w:t>Á</w:t>
      </w:r>
      <w:r>
        <w:t xml:space="preserve">., Kirwan, L., Finn, J.A., McDonnell, J., Bell, T., Cadotte, M.W., &amp; Connolly, J. (2017) Biodiversity and ecosystem function: making sense of numerous species interactions in multi-species communities. </w:t>
      </w:r>
      <w:r>
        <w:rPr>
          <w:i/>
          <w:iCs/>
        </w:rPr>
        <w:t>Ecology</w:t>
      </w:r>
      <w:r>
        <w:t xml:space="preserve">, </w:t>
      </w:r>
      <w:r>
        <w:rPr>
          <w:b/>
          <w:bCs/>
        </w:rPr>
        <w:t>98</w:t>
      </w:r>
      <w:r>
        <w:t>, 1771-1778.</w:t>
      </w:r>
    </w:p>
    <w:p w14:paraId="74734631" w14:textId="77777777" w:rsidR="00C60E25" w:rsidRDefault="00CA050C">
      <w:pPr>
        <w:pStyle w:val="Body"/>
      </w:pPr>
      <w:r>
        <w:t>Callaway, R., M. (2007). Posi</w:t>
      </w:r>
      <w:r>
        <w:t xml:space="preserve">tive Interactions and Community Organization. In </w:t>
      </w:r>
      <w:r>
        <w:rPr>
          <w:i/>
          <w:iCs/>
        </w:rPr>
        <w:t>Positive Interactions and Interdependence in Plant Communities.</w:t>
      </w:r>
      <w:r>
        <w:rPr>
          <w:lang w:val="nl-NL"/>
        </w:rPr>
        <w:t>, pp. 295-333. Springer, Dordrecht, The Netherlands.</w:t>
      </w:r>
    </w:p>
    <w:p w14:paraId="0558B140" w14:textId="77777777" w:rsidR="00C60E25" w:rsidRDefault="00CA050C">
      <w:pPr>
        <w:pStyle w:val="Body"/>
      </w:pPr>
      <w:r>
        <w:t>Crotty, S.M., Altieri, A.H., Bruno, J.F., Fischman, H., &amp; Bertness, M.D. (2019) The Foundat</w:t>
      </w:r>
      <w:r>
        <w:t xml:space="preserve">ion for Building the Conservation Capacity of Community Ecology. </w:t>
      </w:r>
      <w:r>
        <w:rPr>
          <w:i/>
          <w:iCs/>
          <w:lang w:val="de-DE"/>
        </w:rPr>
        <w:t>Frontiers in Marine Science</w:t>
      </w:r>
      <w:r>
        <w:t xml:space="preserve">, </w:t>
      </w:r>
      <w:r>
        <w:rPr>
          <w:b/>
          <w:bCs/>
        </w:rPr>
        <w:t>6</w:t>
      </w:r>
      <w:r>
        <w:t>, 238.</w:t>
      </w:r>
    </w:p>
    <w:p w14:paraId="3694AA02" w14:textId="77777777" w:rsidR="00C60E25" w:rsidRDefault="00CA050C">
      <w:pPr>
        <w:pStyle w:val="Body"/>
      </w:pPr>
      <w:r>
        <w:rPr>
          <w:lang w:val="it-IT"/>
        </w:rPr>
        <w:t xml:space="preserve">Daily, G.C. (1997) </w:t>
      </w:r>
      <w:r>
        <w:rPr>
          <w:lang w:val="fr-FR"/>
        </w:rPr>
        <w:t>Nature</w:t>
      </w:r>
      <w:r>
        <w:rPr>
          <w:rtl/>
        </w:rPr>
        <w:t xml:space="preserve">’ </w:t>
      </w:r>
      <w:r>
        <w:t>s Services: Societal Dependence on Natural Ecosystems. Island Press, Washington, DC.</w:t>
      </w:r>
    </w:p>
    <w:p w14:paraId="004AECB1" w14:textId="77777777" w:rsidR="00C60E25" w:rsidRDefault="00CA050C">
      <w:pPr>
        <w:pStyle w:val="Body"/>
      </w:pPr>
      <w:r>
        <w:t>Downing, A.L. &amp; Leibold, M.A. (2002) Ecosy</w:t>
      </w:r>
      <w:r>
        <w:t xml:space="preserve">stem consequences of species richness and composition in pond food webs. </w:t>
      </w:r>
      <w:r>
        <w:rPr>
          <w:i/>
          <w:iCs/>
          <w:lang w:val="fr-FR"/>
        </w:rPr>
        <w:t>Nature</w:t>
      </w:r>
      <w:r>
        <w:t xml:space="preserve">, </w:t>
      </w:r>
      <w:r>
        <w:rPr>
          <w:b/>
          <w:bCs/>
        </w:rPr>
        <w:t>416</w:t>
      </w:r>
      <w:r>
        <w:t>, 837-841.</w:t>
      </w:r>
    </w:p>
    <w:p w14:paraId="5566ED3C" w14:textId="77777777" w:rsidR="00C60E25" w:rsidRDefault="00CA050C">
      <w:pPr>
        <w:pStyle w:val="Body"/>
      </w:pPr>
      <w:r>
        <w:t xml:space="preserve">Eldridge, D.J., Beecham, G., &amp; Grace, J.B. (2015) Do shrubs reduce the adverse effects of grazing on soil properties? </w:t>
      </w:r>
      <w:r>
        <w:rPr>
          <w:i/>
          <w:iCs/>
        </w:rPr>
        <w:t>Ecohydrology</w:t>
      </w:r>
      <w:r>
        <w:t xml:space="preserve">, </w:t>
      </w:r>
      <w:r>
        <w:rPr>
          <w:b/>
          <w:bCs/>
        </w:rPr>
        <w:t>8</w:t>
      </w:r>
      <w:r>
        <w:t>, 1503-1513.</w:t>
      </w:r>
    </w:p>
    <w:p w14:paraId="68A7F3B5" w14:textId="77777777" w:rsidR="00C60E25" w:rsidRDefault="00CA050C">
      <w:pPr>
        <w:pStyle w:val="Body"/>
      </w:pPr>
      <w:r>
        <w:t>Ellison, A.M. (</w:t>
      </w:r>
      <w:r>
        <w:t xml:space="preserve">2019) Foundation Species, Non-trophic Interactions, and the Value of Being Common. </w:t>
      </w:r>
      <w:r>
        <w:rPr>
          <w:i/>
          <w:iCs/>
        </w:rPr>
        <w:t>iScience</w:t>
      </w:r>
      <w:r>
        <w:t xml:space="preserve">, </w:t>
      </w:r>
      <w:r>
        <w:rPr>
          <w:b/>
          <w:bCs/>
        </w:rPr>
        <w:t>13</w:t>
      </w:r>
      <w:r>
        <w:t>, 254-268.</w:t>
      </w:r>
    </w:p>
    <w:p w14:paraId="0E3D57F9" w14:textId="77777777" w:rsidR="00C60E25" w:rsidRDefault="00CA050C">
      <w:pPr>
        <w:pStyle w:val="Body"/>
      </w:pPr>
      <w:r>
        <w:t xml:space="preserve">Evans, M.R., Norris, K.J., &amp; Benton, T.G. (2012) Predictive ecology: systems approaches. </w:t>
      </w:r>
      <w:r>
        <w:rPr>
          <w:i/>
          <w:iCs/>
        </w:rPr>
        <w:t>Philosophical transactions of the Royal Society of London. Se</w:t>
      </w:r>
      <w:r>
        <w:rPr>
          <w:i/>
          <w:iCs/>
        </w:rPr>
        <w:t>ries B, Biological sciences</w:t>
      </w:r>
      <w:r>
        <w:t xml:space="preserve">, </w:t>
      </w:r>
      <w:r>
        <w:rPr>
          <w:b/>
          <w:bCs/>
        </w:rPr>
        <w:t>367</w:t>
      </w:r>
      <w:r>
        <w:t>, 163-169.</w:t>
      </w:r>
    </w:p>
    <w:p w14:paraId="6264B08A" w14:textId="77777777" w:rsidR="00C60E25" w:rsidRDefault="00CA050C">
      <w:pPr>
        <w:pStyle w:val="Body"/>
      </w:pPr>
      <w:r>
        <w:t xml:space="preserve">Filazzola, A. &amp; Lortie, C.J. (2014) A systematic review and conceptual framework for the mechanistic pathways of nurse plants. </w:t>
      </w:r>
      <w:r>
        <w:rPr>
          <w:i/>
          <w:iCs/>
        </w:rPr>
        <w:t>Global Ecology and Biogeography</w:t>
      </w:r>
      <w:r>
        <w:t xml:space="preserve">, </w:t>
      </w:r>
      <w:r>
        <w:rPr>
          <w:b/>
          <w:bCs/>
        </w:rPr>
        <w:t>23</w:t>
      </w:r>
      <w:r>
        <w:t>, 1335-1345.</w:t>
      </w:r>
    </w:p>
    <w:p w14:paraId="4BD58A1B" w14:textId="77777777" w:rsidR="00C60E25" w:rsidRDefault="00CA050C">
      <w:pPr>
        <w:pStyle w:val="Body"/>
      </w:pPr>
      <w:r>
        <w:t xml:space="preserve">Flores, J. &amp; Jurado, E. (2003) Are nurse-protege interactions more common among plants from arid environments? </w:t>
      </w:r>
      <w:r>
        <w:rPr>
          <w:i/>
          <w:iCs/>
        </w:rPr>
        <w:t>Journal of Vegetation Science</w:t>
      </w:r>
      <w:r>
        <w:t xml:space="preserve">, </w:t>
      </w:r>
      <w:r>
        <w:rPr>
          <w:b/>
          <w:bCs/>
        </w:rPr>
        <w:t>14</w:t>
      </w:r>
      <w:r>
        <w:t>, 911-916.</w:t>
      </w:r>
    </w:p>
    <w:p w14:paraId="5A1FFDD5" w14:textId="77777777" w:rsidR="00C60E25" w:rsidRDefault="00CA050C">
      <w:pPr>
        <w:pStyle w:val="Body"/>
      </w:pPr>
      <w:r>
        <w:lastRenderedPageBreak/>
        <w:t>Grimm-Seyfarth, A., Mihoub, J.-B., &amp; Henle, K. (2017) Too hot to die? The effects of vegetation shadi</w:t>
      </w:r>
      <w:r>
        <w:t xml:space="preserve">ng on past, present, and future activity budgets of two diurnal skinks from arid Australia. </w:t>
      </w:r>
      <w:r>
        <w:rPr>
          <w:i/>
          <w:iCs/>
        </w:rPr>
        <w:t>Ecology and Evolution</w:t>
      </w:r>
      <w:r>
        <w:t xml:space="preserve">, </w:t>
      </w:r>
      <w:r>
        <w:rPr>
          <w:b/>
          <w:bCs/>
        </w:rPr>
        <w:t>7</w:t>
      </w:r>
      <w:r>
        <w:t>, 6803-6813.</w:t>
      </w:r>
    </w:p>
    <w:p w14:paraId="1859ADEC" w14:textId="77777777" w:rsidR="00C60E25" w:rsidRDefault="00CA050C">
      <w:pPr>
        <w:pStyle w:val="Body"/>
      </w:pPr>
      <w:r>
        <w:t xml:space="preserve">Guo, Q. (1998) Microhabitat differentiation in Chiluahuan Desert plant communities. </w:t>
      </w:r>
      <w:r>
        <w:rPr>
          <w:i/>
          <w:iCs/>
        </w:rPr>
        <w:t>Plant Ecology</w:t>
      </w:r>
      <w:r>
        <w:t xml:space="preserve">, </w:t>
      </w:r>
      <w:r>
        <w:rPr>
          <w:b/>
          <w:bCs/>
        </w:rPr>
        <w:t>139</w:t>
      </w:r>
      <w:r>
        <w:t>, 71-80.</w:t>
      </w:r>
    </w:p>
    <w:p w14:paraId="4371EC88" w14:textId="77777777" w:rsidR="00C60E25" w:rsidRDefault="00CA050C">
      <w:pPr>
        <w:pStyle w:val="Body"/>
      </w:pPr>
      <w:r>
        <w:t>Harvey, E., Goun</w:t>
      </w:r>
      <w:r>
        <w:t xml:space="preserve">and, I., Ward, C.L., &amp; Altermatt, F. (2017) Bridging ecology and conservation: from ecological networks to ecosystem function. </w:t>
      </w:r>
      <w:r>
        <w:rPr>
          <w:i/>
          <w:iCs/>
        </w:rPr>
        <w:t>Journal of Applied Ecology</w:t>
      </w:r>
      <w:r>
        <w:t xml:space="preserve">, </w:t>
      </w:r>
      <w:r>
        <w:rPr>
          <w:b/>
          <w:bCs/>
        </w:rPr>
        <w:t>54</w:t>
      </w:r>
      <w:r>
        <w:t>, 371-379.</w:t>
      </w:r>
    </w:p>
    <w:p w14:paraId="048C0749" w14:textId="77777777" w:rsidR="00C60E25" w:rsidRDefault="00CA050C">
      <w:pPr>
        <w:pStyle w:val="Body"/>
      </w:pPr>
      <w:r>
        <w:t>He, Q., Bertness, M.D., &amp; Altieri, A.H. (2013) Global shifts towards positive species in</w:t>
      </w:r>
      <w:r>
        <w:t xml:space="preserve">teractions with increasing environmental stress. </w:t>
      </w:r>
      <w:r>
        <w:rPr>
          <w:i/>
          <w:iCs/>
        </w:rPr>
        <w:t>Ecology Letters</w:t>
      </w:r>
      <w:r>
        <w:t xml:space="preserve">, </w:t>
      </w:r>
      <w:r>
        <w:rPr>
          <w:b/>
          <w:bCs/>
        </w:rPr>
        <w:t>16</w:t>
      </w:r>
      <w:r>
        <w:t>, 695-706.</w:t>
      </w:r>
    </w:p>
    <w:p w14:paraId="0B0021E3" w14:textId="77777777" w:rsidR="00C60E25" w:rsidRDefault="00CA050C">
      <w:pPr>
        <w:pStyle w:val="Body"/>
      </w:pPr>
      <w:r>
        <w:t xml:space="preserve">Higgins, J.P.T. &amp; Thompson, S.G. (2004) Controlling the risk of spurious findings from meta-regression. </w:t>
      </w:r>
      <w:r>
        <w:rPr>
          <w:i/>
          <w:iCs/>
        </w:rPr>
        <w:t>Statistics in Medicine</w:t>
      </w:r>
      <w:r>
        <w:t xml:space="preserve">, </w:t>
      </w:r>
      <w:r>
        <w:rPr>
          <w:b/>
          <w:bCs/>
        </w:rPr>
        <w:t>23</w:t>
      </w:r>
      <w:r>
        <w:t>, 1663-1682.</w:t>
      </w:r>
    </w:p>
    <w:p w14:paraId="1F20B4F1" w14:textId="77777777" w:rsidR="00C60E25" w:rsidRDefault="00CA050C">
      <w:pPr>
        <w:pStyle w:val="Body"/>
      </w:pPr>
      <w:r>
        <w:t xml:space="preserve">Howard, K.S.C., Eldridge, D.J., &amp; </w:t>
      </w:r>
      <w:r>
        <w:t xml:space="preserve">Soliveres, S. (2012) Positive effects of shrubs on plant species diversity do not change along a gradient in grazing pressure in an arid shrubland. </w:t>
      </w:r>
      <w:r>
        <w:rPr>
          <w:i/>
          <w:iCs/>
        </w:rPr>
        <w:t>Basic and Applied Ecology</w:t>
      </w:r>
      <w:r>
        <w:t xml:space="preserve">, </w:t>
      </w:r>
      <w:r>
        <w:rPr>
          <w:b/>
          <w:bCs/>
        </w:rPr>
        <w:t>13</w:t>
      </w:r>
      <w:r>
        <w:t>, 159-168.</w:t>
      </w:r>
    </w:p>
    <w:p w14:paraId="44CA5339" w14:textId="77777777" w:rsidR="00C60E25" w:rsidRDefault="00CA050C">
      <w:pPr>
        <w:pStyle w:val="Body"/>
      </w:pPr>
      <w:r>
        <w:t>Khosravi Mashizi, A. &amp; Sharafatmandrad, M. (2020) Assessing the effe</w:t>
      </w:r>
      <w:r>
        <w:t xml:space="preserve">cts of shrubs on ecosystem functions in arid sand dune ecosystems. </w:t>
      </w:r>
      <w:r>
        <w:rPr>
          <w:i/>
          <w:iCs/>
        </w:rPr>
        <w:t>Arid Land Research and Management</w:t>
      </w:r>
      <w:r>
        <w:t xml:space="preserve">, </w:t>
      </w:r>
      <w:r>
        <w:rPr>
          <w:b/>
          <w:bCs/>
          <w:lang w:val="ru-RU"/>
        </w:rPr>
        <w:t>34</w:t>
      </w:r>
      <w:r>
        <w:t>, 171-187.</w:t>
      </w:r>
    </w:p>
    <w:p w14:paraId="20E78B19" w14:textId="77777777" w:rsidR="00C60E25" w:rsidRDefault="00CA050C">
      <w:pPr>
        <w:pStyle w:val="Body"/>
      </w:pPr>
      <w:r>
        <w:t>Kikvidze, Z., Brooker, R.W., Butterfield, B.J., Callaway, R.M., Cavieres, L.A., Cook, B.J., Lortie, C.J., Michalet, R., Pugnaire, F.I., Xiao,</w:t>
      </w:r>
      <w:r>
        <w:t xml:space="preserve"> S., Anthelme, F., Bj</w:t>
      </w:r>
      <w:r>
        <w:rPr>
          <w:lang w:val="sv-SE"/>
        </w:rPr>
        <w:t>ö</w:t>
      </w:r>
      <w:r>
        <w:t>rk, R.G., Cranston, B.H., Gavil</w:t>
      </w:r>
      <w:r>
        <w:t>á</w:t>
      </w:r>
      <w:r>
        <w:rPr>
          <w:lang w:val="nl-NL"/>
        </w:rPr>
        <w:t>n, R.G., Kanka, R., Lingua, E., Maalouf, J.-P., Noroozi, J., Parajuli, R., Phoenix, G.K., Reid, A., Ridenour, W.M., Rixen, C., &amp; Sch</w:t>
      </w:r>
      <w:r>
        <w:rPr>
          <w:lang w:val="sv-SE"/>
        </w:rPr>
        <w:t>ö</w:t>
      </w:r>
      <w:r>
        <w:t>b, C. (2015) The effects of foundation species on community assembly:</w:t>
      </w:r>
      <w:r>
        <w:t xml:space="preserve"> a global study on alpine cushion plant communities. </w:t>
      </w:r>
      <w:r>
        <w:rPr>
          <w:i/>
          <w:iCs/>
        </w:rPr>
        <w:t>Ecology</w:t>
      </w:r>
      <w:r>
        <w:t xml:space="preserve">, </w:t>
      </w:r>
      <w:r>
        <w:rPr>
          <w:b/>
          <w:bCs/>
        </w:rPr>
        <w:t>96</w:t>
      </w:r>
      <w:r>
        <w:t>, 2064-2069.</w:t>
      </w:r>
    </w:p>
    <w:p w14:paraId="6DD00C4E" w14:textId="77777777" w:rsidR="00C60E25" w:rsidRDefault="00CA050C">
      <w:pPr>
        <w:pStyle w:val="Body"/>
      </w:pPr>
      <w:r>
        <w:t xml:space="preserve">Loreau, M. &amp; Hector, A. (2001) Partitioning selection and complementarity in biodiversity experiments. </w:t>
      </w:r>
      <w:r>
        <w:rPr>
          <w:i/>
          <w:iCs/>
          <w:lang w:val="fr-FR"/>
        </w:rPr>
        <w:t>Nature</w:t>
      </w:r>
      <w:r>
        <w:t xml:space="preserve">, </w:t>
      </w:r>
      <w:r>
        <w:rPr>
          <w:b/>
          <w:bCs/>
        </w:rPr>
        <w:t>412</w:t>
      </w:r>
      <w:r>
        <w:t>, 72-76.</w:t>
      </w:r>
    </w:p>
    <w:p w14:paraId="6174FE73" w14:textId="77777777" w:rsidR="00C60E25" w:rsidRDefault="00CA050C">
      <w:pPr>
        <w:pStyle w:val="Body"/>
      </w:pPr>
      <w:r>
        <w:t>Loreau, M., Naeem, S., Inchausti, P., Bengtsson, J., Gri</w:t>
      </w:r>
      <w:r>
        <w:t xml:space="preserve">me, J.P., Hector, A., Hoopes, D.U., Huston, M.A., Raffaelli, D., Schmid, B., Tilman, D., &amp; Wardle, D.A. (2001) Biodiversity and ecosystem functioning: current knowledge and future challenges. </w:t>
      </w:r>
      <w:r>
        <w:rPr>
          <w:i/>
          <w:iCs/>
        </w:rPr>
        <w:t>Science</w:t>
      </w:r>
      <w:r>
        <w:t xml:space="preserve">, </w:t>
      </w:r>
      <w:r>
        <w:rPr>
          <w:b/>
          <w:bCs/>
        </w:rPr>
        <w:t>294</w:t>
      </w:r>
      <w:r>
        <w:t>, 804-808.</w:t>
      </w:r>
    </w:p>
    <w:p w14:paraId="60527431" w14:textId="77777777" w:rsidR="00C60E25" w:rsidRDefault="00CA050C">
      <w:pPr>
        <w:pStyle w:val="Body"/>
      </w:pPr>
      <w:r>
        <w:t>Lortie, C.J., Zuliani, M., Owen, M., Haas</w:t>
      </w:r>
      <w:r>
        <w:t xml:space="preserve">, S., Braun, J., Filazzola, A., Seifan, M., Ghazian, N., &amp; Lucero, J. (2020) A synthesis shrub facilitation studies testing for increases in community diversity estimates. </w:t>
      </w:r>
      <w:r>
        <w:rPr>
          <w:i/>
          <w:iCs/>
        </w:rPr>
        <w:t>KNowledge Network for Biocomplexity</w:t>
      </w:r>
      <w:r>
        <w:t xml:space="preserve">, </w:t>
      </w:r>
      <w:r>
        <w:rPr>
          <w:b/>
          <w:bCs/>
        </w:rPr>
        <w:t>1</w:t>
      </w:r>
      <w:r>
        <w:t>, 1-141.</w:t>
      </w:r>
    </w:p>
    <w:p w14:paraId="564063A6" w14:textId="77777777" w:rsidR="00C60E25" w:rsidRDefault="00CA050C">
      <w:pPr>
        <w:pStyle w:val="Body"/>
      </w:pPr>
      <w:r>
        <w:t>Maynard, D.S., Bradford, M.A., Lindne</w:t>
      </w:r>
      <w:r>
        <w:t xml:space="preserve">r, D.L., van Diepen, L.T.A., Frey, S.D., Glaeser, J.A., &amp; Crowther, T.W. (2017) Diversity begets diversity in competition for space. </w:t>
      </w:r>
      <w:r>
        <w:rPr>
          <w:i/>
          <w:iCs/>
        </w:rPr>
        <w:t>Nature Ecology &amp; Evolution</w:t>
      </w:r>
      <w:r>
        <w:t xml:space="preserve">, </w:t>
      </w:r>
      <w:r>
        <w:rPr>
          <w:b/>
          <w:bCs/>
        </w:rPr>
        <w:t>1</w:t>
      </w:r>
      <w:r>
        <w:rPr>
          <w:lang w:val="pt-PT"/>
        </w:rPr>
        <w:t>, 0156.</w:t>
      </w:r>
    </w:p>
    <w:p w14:paraId="7F3BCE10" w14:textId="77777777" w:rsidR="00C60E25" w:rsidRDefault="00CA050C">
      <w:pPr>
        <w:pStyle w:val="Body"/>
      </w:pPr>
      <w:r>
        <w:t xml:space="preserve">McIntire, E.J.B. &amp; Fajardo, A. (2014) Facilitation as a ubiquitous driver of biodiversity. </w:t>
      </w:r>
      <w:r>
        <w:rPr>
          <w:i/>
          <w:iCs/>
        </w:rPr>
        <w:t>New Phytologist</w:t>
      </w:r>
      <w:r>
        <w:t xml:space="preserve">, </w:t>
      </w:r>
      <w:r>
        <w:rPr>
          <w:b/>
          <w:bCs/>
        </w:rPr>
        <w:t>201</w:t>
      </w:r>
      <w:r>
        <w:t>, 403-416.</w:t>
      </w:r>
    </w:p>
    <w:p w14:paraId="345D3832" w14:textId="77777777" w:rsidR="00C60E25" w:rsidRDefault="00CA050C">
      <w:pPr>
        <w:pStyle w:val="Body"/>
      </w:pPr>
      <w:r>
        <w:t xml:space="preserve">Mengersen, K., Schmid, B., Jennions, M.D., &amp; Gurevitch, J. (2013). Statistical models and approaches to inference. In </w:t>
      </w:r>
      <w:r>
        <w:rPr>
          <w:i/>
          <w:iCs/>
        </w:rPr>
        <w:t>Handbook of Meta</w:t>
      </w:r>
      <w:r>
        <w:rPr>
          <w:i/>
          <w:iCs/>
        </w:rPr>
        <w:t>-Analysis in Ecology and Evolution</w:t>
      </w:r>
      <w:r>
        <w:t xml:space="preserve"> (eds J. Koricheva, J. Gurevitch &amp; K. Mengersen), pp. 89-107. Princeton University Press, Princeton and Oxford.</w:t>
      </w:r>
    </w:p>
    <w:p w14:paraId="77419DB8" w14:textId="77777777" w:rsidR="00C60E25" w:rsidRDefault="00CA050C">
      <w:pPr>
        <w:pStyle w:val="Body"/>
      </w:pPr>
      <w:r>
        <w:t>Michalet, R., Le Bagousse-Pinguet, Y., Maalouf, J.-P., &amp; Lortie, C.J. (2014) Two alternatives to the stress-gr</w:t>
      </w:r>
      <w:r>
        <w:t xml:space="preserve">adient hypothesis at the edge of life: the collapse of facilitation and the switch from facilitation to competition. </w:t>
      </w:r>
      <w:r>
        <w:rPr>
          <w:i/>
          <w:iCs/>
        </w:rPr>
        <w:t>Journal of Vegetation Science</w:t>
      </w:r>
      <w:r>
        <w:t xml:space="preserve">, </w:t>
      </w:r>
      <w:r>
        <w:rPr>
          <w:b/>
          <w:bCs/>
        </w:rPr>
        <w:t>25</w:t>
      </w:r>
      <w:r>
        <w:t>, 609-613.</w:t>
      </w:r>
    </w:p>
    <w:p w14:paraId="2B4C8798" w14:textId="77777777" w:rsidR="00C60E25" w:rsidRDefault="00CA050C">
      <w:pPr>
        <w:pStyle w:val="Body"/>
      </w:pPr>
      <w:r>
        <w:t>Michalet, R. &amp; Pugnaire Francisco, I. (2016) Facilitation in communities: underlying mechanisms</w:t>
      </w:r>
      <w:r>
        <w:t xml:space="preserve">, community and ecosystem implications. </w:t>
      </w:r>
      <w:r>
        <w:rPr>
          <w:i/>
          <w:iCs/>
        </w:rPr>
        <w:t>Functional Ecology</w:t>
      </w:r>
      <w:r>
        <w:t xml:space="preserve">, </w:t>
      </w:r>
      <w:r>
        <w:rPr>
          <w:b/>
          <w:bCs/>
        </w:rPr>
        <w:t>30</w:t>
      </w:r>
      <w:r>
        <w:t>, 3-9.</w:t>
      </w:r>
    </w:p>
    <w:p w14:paraId="31FA8D7D" w14:textId="77777777" w:rsidR="00C60E25" w:rsidRDefault="00CA050C">
      <w:pPr>
        <w:pStyle w:val="Body"/>
      </w:pPr>
      <w:r>
        <w:t xml:space="preserve">Moher, D., Liberati, A., Tetzlaff, J., Altman, D.G., &amp; Group, T.P. (2009) Preferred Reporting Items for Systematic Reviews and Meta-Analyses: The PRISMA Statement. </w:t>
      </w:r>
      <w:r>
        <w:rPr>
          <w:i/>
          <w:iCs/>
        </w:rPr>
        <w:t>BMJ</w:t>
      </w:r>
      <w:r>
        <w:t xml:space="preserve">, </w:t>
      </w:r>
      <w:r>
        <w:rPr>
          <w:b/>
          <w:bCs/>
        </w:rPr>
        <w:t>339</w:t>
      </w:r>
      <w:r>
        <w:t>, b2535.</w:t>
      </w:r>
    </w:p>
    <w:p w14:paraId="7412C1E2" w14:textId="77777777" w:rsidR="00C60E25" w:rsidRDefault="00CA050C">
      <w:pPr>
        <w:pStyle w:val="Body"/>
      </w:pPr>
      <w:r>
        <w:rPr>
          <w:lang w:val="it-IT"/>
        </w:rPr>
        <w:t xml:space="preserve">Mori, </w:t>
      </w:r>
      <w:r>
        <w:rPr>
          <w:lang w:val="it-IT"/>
        </w:rPr>
        <w:t>A.S., Osono, T., Cornelissen, J.H.C., Craine, J., &amp; Uchida, M. (2017) Biodiversity</w:t>
      </w:r>
      <w:r>
        <w:t>–</w:t>
      </w:r>
      <w:r>
        <w:t xml:space="preserve">ecosystem function relationships change through primary succession. </w:t>
      </w:r>
      <w:r>
        <w:rPr>
          <w:i/>
          <w:iCs/>
        </w:rPr>
        <w:t>Oikos</w:t>
      </w:r>
      <w:r>
        <w:t xml:space="preserve">, </w:t>
      </w:r>
      <w:r>
        <w:rPr>
          <w:b/>
          <w:bCs/>
        </w:rPr>
        <w:t>126</w:t>
      </w:r>
      <w:r>
        <w:t>, 1637-1649.</w:t>
      </w:r>
    </w:p>
    <w:p w14:paraId="0EA4F444" w14:textId="77777777" w:rsidR="00C60E25" w:rsidRDefault="00CA050C">
      <w:pPr>
        <w:pStyle w:val="Body"/>
      </w:pPr>
      <w:r>
        <w:rPr>
          <w:lang w:val="de-DE"/>
        </w:rPr>
        <w:t>O'Brien, M.J., Carbonell, E.P., Losapio, G., Schl</w:t>
      </w:r>
      <w:r>
        <w:t>ü</w:t>
      </w:r>
      <w:r>
        <w:rPr>
          <w:lang w:val="it-IT"/>
        </w:rPr>
        <w:t>ter, P.M., &amp; Sch</w:t>
      </w:r>
      <w:r>
        <w:rPr>
          <w:lang w:val="sv-SE"/>
        </w:rPr>
        <w:t>ö</w:t>
      </w:r>
      <w:r>
        <w:t>b, C. (2020) Fo</w:t>
      </w:r>
      <w:r>
        <w:t xml:space="preserve">undation species promote local adaptation and fine-scale distribution of herbaceous plants. </w:t>
      </w:r>
      <w:r>
        <w:rPr>
          <w:i/>
          <w:iCs/>
        </w:rPr>
        <w:t>Journal of Ecology</w:t>
      </w:r>
      <w:r>
        <w:t xml:space="preserve">, </w:t>
      </w:r>
      <w:r>
        <w:rPr>
          <w:b/>
          <w:bCs/>
        </w:rPr>
        <w:t>12</w:t>
      </w:r>
      <w:r>
        <w:t>, 1-13.</w:t>
      </w:r>
    </w:p>
    <w:p w14:paraId="693B7D3D" w14:textId="77777777" w:rsidR="00C60E25" w:rsidRDefault="00CA050C">
      <w:pPr>
        <w:pStyle w:val="Body"/>
      </w:pPr>
      <w:r>
        <w:lastRenderedPageBreak/>
        <w:t xml:space="preserve">Pacala, S.W. &amp; Kinzig, A.P. (2002a). Introduction to theory and the common ecosystem model. In </w:t>
      </w:r>
      <w:r>
        <w:rPr>
          <w:i/>
          <w:iCs/>
        </w:rPr>
        <w:t>Functional Consequences of Biodiversity</w:t>
      </w:r>
      <w:r>
        <w:rPr>
          <w:i/>
          <w:iCs/>
        </w:rPr>
        <w:t>: Empirical Progress and Theoretical Extensions</w:t>
      </w:r>
      <w:r>
        <w:rPr>
          <w:lang w:val="de-DE"/>
        </w:rPr>
        <w:t xml:space="preserve"> (eds A.P. Kinzig, S.W. Pacala &amp; D. Tilman), pp. 169-174. Princeton University Press, Princeton.</w:t>
      </w:r>
    </w:p>
    <w:p w14:paraId="2A407144" w14:textId="77777777" w:rsidR="00C60E25" w:rsidRDefault="00CA050C">
      <w:pPr>
        <w:pStyle w:val="Body"/>
      </w:pPr>
      <w:r>
        <w:t xml:space="preserve">Pacala, S.W. &amp; Kinzig, A.P. (2002b). Introduction to theory and the common ecosystem model. In </w:t>
      </w:r>
      <w:r>
        <w:rPr>
          <w:i/>
          <w:iCs/>
        </w:rPr>
        <w:t>Functional Conseq</w:t>
      </w:r>
      <w:r>
        <w:rPr>
          <w:i/>
          <w:iCs/>
        </w:rPr>
        <w:t>uences of Biodiversity: Empirical Progress and Theoretical Exten- sions</w:t>
      </w:r>
      <w:r>
        <w:rPr>
          <w:lang w:val="de-DE"/>
        </w:rPr>
        <w:t xml:space="preserve"> (eds A.P. Kinzig, S.W. Pacala &amp; D. Tilman), pp. 169-174. Princeton University Press, Princeton.</w:t>
      </w:r>
    </w:p>
    <w:p w14:paraId="05460AF5" w14:textId="77777777" w:rsidR="00C60E25" w:rsidRDefault="00CA050C">
      <w:pPr>
        <w:pStyle w:val="Body"/>
      </w:pPr>
      <w:r>
        <w:t>Pennekamp, F., Adamson, M.W., Petchey, O.L., Poggiale, J.-C., Aguiar, M., Kooi, B.W., Bo</w:t>
      </w:r>
      <w:r>
        <w:t xml:space="preserve">tkin, D.B., &amp; DeAngelis, D.L. (2017) The practice of prediction: What can ecologists learn from applied, ecology-related fields? </w:t>
      </w:r>
      <w:r>
        <w:rPr>
          <w:i/>
          <w:iCs/>
        </w:rPr>
        <w:t>Ecological Complexity</w:t>
      </w:r>
      <w:r>
        <w:t xml:space="preserve">, </w:t>
      </w:r>
      <w:r>
        <w:rPr>
          <w:b/>
          <w:bCs/>
        </w:rPr>
        <w:t>32</w:t>
      </w:r>
      <w:r>
        <w:t>, 156-167.</w:t>
      </w:r>
    </w:p>
    <w:p w14:paraId="6B1F16E4" w14:textId="77777777" w:rsidR="00C60E25" w:rsidRDefault="00CA050C">
      <w:pPr>
        <w:pStyle w:val="Body"/>
      </w:pPr>
      <w:r>
        <w:t xml:space="preserve">Purssell, E. (2015) </w:t>
      </w:r>
      <w:r>
        <w:t>Meta-analysis in R using metafor, meta and MAd</w:t>
      </w:r>
      <w:r>
        <w:t>.</w:t>
      </w:r>
    </w:p>
    <w:p w14:paraId="22BE2A62" w14:textId="77777777" w:rsidR="00C60E25" w:rsidRDefault="00CA050C">
      <w:pPr>
        <w:pStyle w:val="Body"/>
      </w:pPr>
      <w:r>
        <w:t>R-Development-Core-Team</w:t>
      </w:r>
      <w:r>
        <w:t xml:space="preserve"> (2020) </w:t>
      </w:r>
      <w:r>
        <w:rPr>
          <w:i/>
          <w:iCs/>
        </w:rPr>
        <w:t>R: a language and environment for statistical computing.</w:t>
      </w:r>
      <w:r>
        <w:t xml:space="preserve"> R foundation for Statistical Computing, Vienna, Austria.</w:t>
      </w:r>
    </w:p>
    <w:p w14:paraId="746CA753" w14:textId="77777777" w:rsidR="00C60E25" w:rsidRDefault="00CA050C">
      <w:pPr>
        <w:pStyle w:val="Body"/>
      </w:pPr>
      <w:r>
        <w:t xml:space="preserve">Ruwanza, S. (2019) Nurse plants have the potential to accelerate vegetation recovery in Lapalala Wilderness old fields, South Africa. </w:t>
      </w:r>
      <w:r>
        <w:rPr>
          <w:i/>
          <w:iCs/>
        </w:rPr>
        <w:t>African Journal of Ecology</w:t>
      </w:r>
      <w:r>
        <w:t xml:space="preserve">, </w:t>
      </w:r>
      <w:r>
        <w:rPr>
          <w:b/>
          <w:bCs/>
          <w:lang w:val="ru-RU"/>
        </w:rPr>
        <w:t>57</w:t>
      </w:r>
      <w:r>
        <w:t>, 82-91.</w:t>
      </w:r>
    </w:p>
    <w:p w14:paraId="075BFE10" w14:textId="77777777" w:rsidR="00C60E25" w:rsidRDefault="00CA050C">
      <w:pPr>
        <w:pStyle w:val="Body"/>
      </w:pPr>
      <w:r>
        <w:t xml:space="preserve">Sandel, B. (2015) Towards a taxonomy of spatial scale-dependence. </w:t>
      </w:r>
      <w:r>
        <w:rPr>
          <w:i/>
          <w:iCs/>
          <w:lang w:val="fr-FR"/>
        </w:rPr>
        <w:t>Ecography</w:t>
      </w:r>
      <w:r>
        <w:t xml:space="preserve">, </w:t>
      </w:r>
      <w:r>
        <w:rPr>
          <w:b/>
          <w:bCs/>
        </w:rPr>
        <w:t>38</w:t>
      </w:r>
      <w:r>
        <w:t>, 358-369.</w:t>
      </w:r>
    </w:p>
    <w:p w14:paraId="6F2E564B" w14:textId="77777777" w:rsidR="00C60E25" w:rsidRDefault="00CA050C">
      <w:pPr>
        <w:pStyle w:val="Body"/>
      </w:pPr>
      <w:r>
        <w:t xml:space="preserve">Sax, D.F. &amp; Gaines, S.D. (2003) Species diversity: from global decreases to local increases. </w:t>
      </w:r>
      <w:r>
        <w:rPr>
          <w:i/>
          <w:iCs/>
        </w:rPr>
        <w:t>Trends in Ecology &amp; Evolution</w:t>
      </w:r>
      <w:r>
        <w:t xml:space="preserve">, </w:t>
      </w:r>
      <w:r>
        <w:rPr>
          <w:b/>
          <w:bCs/>
        </w:rPr>
        <w:t>18</w:t>
      </w:r>
      <w:r>
        <w:t>, 561-566.</w:t>
      </w:r>
    </w:p>
    <w:p w14:paraId="5FB17B12" w14:textId="77777777" w:rsidR="00C60E25" w:rsidRDefault="00CA050C">
      <w:pPr>
        <w:pStyle w:val="Body"/>
      </w:pPr>
      <w:r>
        <w:t xml:space="preserve">Schwarzer, G. (2020) General Package for Meta-Analysis. </w:t>
      </w:r>
      <w:r>
        <w:rPr>
          <w:i/>
          <w:iCs/>
          <w:lang w:val="de-DE"/>
        </w:rPr>
        <w:t>CRAN</w:t>
      </w:r>
      <w:r>
        <w:t xml:space="preserve">, </w:t>
      </w:r>
      <w:r>
        <w:rPr>
          <w:b/>
          <w:bCs/>
        </w:rPr>
        <w:t>1</w:t>
      </w:r>
      <w:r>
        <w:t>, 1-203.</w:t>
      </w:r>
    </w:p>
    <w:p w14:paraId="36CB5D3F" w14:textId="77777777" w:rsidR="00C60E25" w:rsidRDefault="00CA050C">
      <w:pPr>
        <w:pStyle w:val="Body"/>
      </w:pPr>
      <w:r>
        <w:t>Soliveres, S., Eldridge, D.J., Maestre, F.T., Bowker, M.A., Tighe, M., &amp; Escudero, A. (2011) Microhabitat amelioration and reduced competition among understorey plants as drivers of facilitation across environmental gradients: Towards a unifying framework.</w:t>
      </w:r>
      <w:r>
        <w:t xml:space="preserve"> </w:t>
      </w:r>
      <w:r>
        <w:rPr>
          <w:i/>
          <w:iCs/>
        </w:rPr>
        <w:t>Perspectives in Plant Ecology, Evolution and Systematics</w:t>
      </w:r>
      <w:r>
        <w:t xml:space="preserve">, </w:t>
      </w:r>
      <w:r>
        <w:rPr>
          <w:b/>
          <w:bCs/>
        </w:rPr>
        <w:t>13</w:t>
      </w:r>
      <w:r>
        <w:t>, 247-258.</w:t>
      </w:r>
    </w:p>
    <w:p w14:paraId="32C50F75" w14:textId="77777777" w:rsidR="00C60E25" w:rsidRDefault="00CA050C">
      <w:pPr>
        <w:pStyle w:val="Body"/>
      </w:pPr>
      <w:r>
        <w:t xml:space="preserve">Sotomayor, D.A. &amp; Lortie, C.J. (2015) Indirect interactions in terrestrial plant communities: emerging patterns and research gaps. </w:t>
      </w:r>
      <w:r>
        <w:rPr>
          <w:i/>
          <w:iCs/>
        </w:rPr>
        <w:t>Ecosphere</w:t>
      </w:r>
      <w:r>
        <w:t xml:space="preserve">, </w:t>
      </w:r>
      <w:r>
        <w:rPr>
          <w:b/>
          <w:bCs/>
        </w:rPr>
        <w:t>6</w:t>
      </w:r>
      <w:r>
        <w:t>, art103-art103.</w:t>
      </w:r>
    </w:p>
    <w:p w14:paraId="4CEEBF9D" w14:textId="77777777" w:rsidR="00C60E25" w:rsidRDefault="00CA050C">
      <w:pPr>
        <w:pStyle w:val="Body"/>
      </w:pPr>
      <w:r>
        <w:t>Srivastava, D.S. &amp; Velle</w:t>
      </w:r>
      <w:r>
        <w:t xml:space="preserve">nd, M. (2005) Biodiversity-Ecosystem Function Research: Is It Relevant to Conservation? </w:t>
      </w:r>
      <w:r>
        <w:rPr>
          <w:i/>
          <w:iCs/>
        </w:rPr>
        <w:t>Annual Review of Ecology, Evolution, and Systematics</w:t>
      </w:r>
      <w:r>
        <w:t xml:space="preserve">, </w:t>
      </w:r>
      <w:r>
        <w:rPr>
          <w:b/>
          <w:bCs/>
        </w:rPr>
        <w:t>36</w:t>
      </w:r>
      <w:r>
        <w:t>, 267-294.</w:t>
      </w:r>
    </w:p>
    <w:p w14:paraId="7E39C824" w14:textId="77777777" w:rsidR="00C60E25" w:rsidRDefault="00CA050C">
      <w:pPr>
        <w:pStyle w:val="Body"/>
      </w:pPr>
      <w:r>
        <w:t>Stohlgren, T.J., Barnett, D.T., &amp; Kartesz, J.T. (2003) The rich get richer: patterns of plant invasio</w:t>
      </w:r>
      <w:r>
        <w:t xml:space="preserve">ns in the United States. </w:t>
      </w:r>
      <w:r>
        <w:rPr>
          <w:i/>
          <w:iCs/>
        </w:rPr>
        <w:t>Frontiers in Ecology and the Environment</w:t>
      </w:r>
      <w:r>
        <w:t xml:space="preserve">, </w:t>
      </w:r>
      <w:r>
        <w:rPr>
          <w:b/>
          <w:bCs/>
        </w:rPr>
        <w:t>1</w:t>
      </w:r>
      <w:r>
        <w:t>, 11-14.</w:t>
      </w:r>
    </w:p>
    <w:p w14:paraId="09C012AE" w14:textId="77777777" w:rsidR="00C60E25" w:rsidRDefault="00CA050C">
      <w:pPr>
        <w:pStyle w:val="Body"/>
      </w:pPr>
      <w:r>
        <w:t xml:space="preserve">Swanson, E.K., Sheley, R.L., &amp; James, J.J. (2019) Do shrubs improve reproductive chances of neighbors across soil types in drought? </w:t>
      </w:r>
      <w:r>
        <w:rPr>
          <w:i/>
          <w:iCs/>
          <w:lang w:val="it-IT"/>
        </w:rPr>
        <w:t>Oecologia</w:t>
      </w:r>
      <w:r>
        <w:t>.</w:t>
      </w:r>
    </w:p>
    <w:p w14:paraId="28994B98" w14:textId="77777777" w:rsidR="00C60E25" w:rsidRDefault="00CA050C">
      <w:pPr>
        <w:pStyle w:val="Body"/>
      </w:pPr>
      <w:r>
        <w:t xml:space="preserve">Thompson, P.L., Isbell, F., Loreau, </w:t>
      </w:r>
      <w:r>
        <w:t>M., O'Connor, M.I., &amp; Gonzalez, A. (2018) The strength of the biodiversity</w:t>
      </w:r>
      <w:r>
        <w:t>–</w:t>
      </w:r>
      <w:r>
        <w:t xml:space="preserve">ecosystem function relationship depends on spatial scale. </w:t>
      </w:r>
      <w:r>
        <w:rPr>
          <w:i/>
          <w:iCs/>
        </w:rPr>
        <w:t>Proceedings of the Royal Society B: Biological Sciences</w:t>
      </w:r>
      <w:r>
        <w:t xml:space="preserve">, </w:t>
      </w:r>
      <w:r>
        <w:rPr>
          <w:b/>
          <w:bCs/>
        </w:rPr>
        <w:t>285</w:t>
      </w:r>
      <w:r>
        <w:t>, 20180038.</w:t>
      </w:r>
    </w:p>
    <w:p w14:paraId="1BF5CA68" w14:textId="77777777" w:rsidR="00C60E25" w:rsidRDefault="00CA050C">
      <w:pPr>
        <w:pStyle w:val="Body"/>
      </w:pPr>
      <w:r>
        <w:t>Tilman, D., Isbell, F., &amp; Cowles, J.M. (2014) Biodi</w:t>
      </w:r>
      <w:r>
        <w:t xml:space="preserve">versity and Ecosystem Functioning. </w:t>
      </w:r>
      <w:r>
        <w:rPr>
          <w:i/>
          <w:iCs/>
        </w:rPr>
        <w:t>Annual Review of Ecology, Evolution, and Systematics</w:t>
      </w:r>
      <w:r>
        <w:t xml:space="preserve">, </w:t>
      </w:r>
      <w:r>
        <w:rPr>
          <w:b/>
          <w:bCs/>
        </w:rPr>
        <w:t>45</w:t>
      </w:r>
      <w:r>
        <w:t>, 471-493.</w:t>
      </w:r>
    </w:p>
    <w:p w14:paraId="3F62B67F" w14:textId="77777777" w:rsidR="00C60E25" w:rsidRDefault="00CA050C">
      <w:pPr>
        <w:pStyle w:val="Body"/>
      </w:pPr>
      <w:r>
        <w:rPr>
          <w:lang w:val="de-DE"/>
        </w:rPr>
        <w:t>Valiente-Banuet, A., Aizen, M.A., Alc</w:t>
      </w:r>
      <w:r>
        <w:t>á</w:t>
      </w:r>
      <w:r>
        <w:rPr>
          <w:lang w:val="it-IT"/>
        </w:rPr>
        <w:t>ntara, J.M., Arroyo, J., Cocucci, A., Galetti, M., Garc</w:t>
      </w:r>
      <w:r>
        <w:t>í</w:t>
      </w:r>
      <w:r>
        <w:rPr>
          <w:lang w:val="es-ES_tradnl"/>
        </w:rPr>
        <w:t>a, M.B., Garc</w:t>
      </w:r>
      <w:r>
        <w:t>í</w:t>
      </w:r>
      <w:r>
        <w:rPr>
          <w:lang w:val="de-DE"/>
        </w:rPr>
        <w:t>a, D., G</w:t>
      </w:r>
      <w:r>
        <w:rPr>
          <w:lang w:val="es-ES_tradnl"/>
        </w:rPr>
        <w:t>ómez, J.M., Jordano, P., Medel, R., Na</w:t>
      </w:r>
      <w:r>
        <w:rPr>
          <w:lang w:val="es-ES_tradnl"/>
        </w:rPr>
        <w:t>varro, L., Obeso, J.R., Oviedo, R., Ram</w:t>
      </w:r>
      <w:r>
        <w:t>í</w:t>
      </w:r>
      <w:r>
        <w:rPr>
          <w:lang w:val="es-ES_tradnl"/>
        </w:rPr>
        <w:t>rez, N., Rey, P.J., Traveset, A., Verd</w:t>
      </w:r>
      <w:r>
        <w:t>ú</w:t>
      </w:r>
      <w:r>
        <w:t xml:space="preserve">, M., &amp; Zamora, R. (2015) Beyond species loss: the extinction of ecological interactions in a changing world. </w:t>
      </w:r>
      <w:r>
        <w:rPr>
          <w:i/>
          <w:iCs/>
        </w:rPr>
        <w:t>Functional Ecology</w:t>
      </w:r>
      <w:r>
        <w:t xml:space="preserve">, </w:t>
      </w:r>
      <w:r>
        <w:rPr>
          <w:b/>
          <w:bCs/>
        </w:rPr>
        <w:t>29</w:t>
      </w:r>
      <w:r>
        <w:t>, 299-307.</w:t>
      </w:r>
    </w:p>
    <w:p w14:paraId="49000140" w14:textId="77777777" w:rsidR="00C60E25" w:rsidRDefault="00CA050C">
      <w:pPr>
        <w:pStyle w:val="Body"/>
      </w:pPr>
      <w:r>
        <w:t>van der Plas, F. (2019) Biodiversi</w:t>
      </w:r>
      <w:r>
        <w:t xml:space="preserve">ty and ecosystem functioning in naturally assembled communities. </w:t>
      </w:r>
      <w:r>
        <w:rPr>
          <w:i/>
          <w:iCs/>
        </w:rPr>
        <w:t>Biological Reviews</w:t>
      </w:r>
      <w:r>
        <w:t xml:space="preserve">, </w:t>
      </w:r>
      <w:r>
        <w:rPr>
          <w:b/>
          <w:bCs/>
        </w:rPr>
        <w:t>94</w:t>
      </w:r>
      <w:r>
        <w:t>, 1220-1245.</w:t>
      </w:r>
    </w:p>
    <w:p w14:paraId="203CC94C" w14:textId="77777777" w:rsidR="00C60E25" w:rsidRDefault="00CA050C">
      <w:pPr>
        <w:pStyle w:val="Body"/>
      </w:pPr>
      <w:r>
        <w:rPr>
          <w:lang w:val="nl-NL"/>
        </w:rPr>
        <w:t xml:space="preserve">Viechtbauer, W. (2017) metafor. </w:t>
      </w:r>
      <w:r>
        <w:rPr>
          <w:i/>
          <w:iCs/>
          <w:lang w:val="de-DE"/>
        </w:rPr>
        <w:t>CRAN</w:t>
      </w:r>
      <w:r>
        <w:rPr>
          <w:lang w:val="de-DE"/>
        </w:rPr>
        <w:t>, Version 2.0.</w:t>
      </w:r>
      <w:r>
        <w:fldChar w:fldCharType="end"/>
      </w:r>
    </w:p>
    <w:p w14:paraId="5703224E" w14:textId="77777777" w:rsidR="00C60E25" w:rsidRDefault="00C60E2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720"/>
        <w:rPr>
          <w:rFonts w:ascii="Helvetica" w:eastAsia="Helvetica" w:hAnsi="Helvetica" w:cs="Helvetica"/>
          <w:sz w:val="24"/>
          <w:szCs w:val="24"/>
        </w:rPr>
      </w:pPr>
    </w:p>
    <w:p w14:paraId="2E47DEEE" w14:textId="77777777" w:rsidR="00C60E25" w:rsidRDefault="00CA050C">
      <w:pPr>
        <w:pStyle w:val="Body"/>
        <w:spacing w:line="480" w:lineRule="auto"/>
      </w:pPr>
      <w:r>
        <w:rPr>
          <w:rFonts w:ascii="Arial Unicode MS" w:hAnsi="Arial Unicode MS"/>
        </w:rPr>
        <w:br w:type="page"/>
      </w:r>
    </w:p>
    <w:p w14:paraId="16402D13" w14:textId="77777777" w:rsidR="00C60E25" w:rsidRDefault="00CA050C">
      <w:pPr>
        <w:pStyle w:val="Body"/>
        <w:spacing w:line="480" w:lineRule="auto"/>
      </w:pPr>
      <w:r>
        <w:rPr>
          <w:b/>
          <w:bCs/>
        </w:rPr>
        <w:lastRenderedPageBreak/>
        <w:t xml:space="preserve">Figure 1.  </w:t>
      </w:r>
      <w:r>
        <w:t>A meta-regression of the relative interaction intensity (</w:t>
      </w:r>
      <w:proofErr w:type="spellStart"/>
      <w:r>
        <w:t>rii</w:t>
      </w:r>
      <w:proofErr w:type="spellEnd"/>
      <w:r>
        <w:t xml:space="preserve">) of diversity estimates for plant communities by the total number of plant species.  The </w:t>
      </w:r>
      <w:proofErr w:type="spellStart"/>
      <w:r>
        <w:t>rii</w:t>
      </w:r>
      <w:proofErr w:type="spellEnd"/>
      <w:r>
        <w:t xml:space="preserve"> estimate is an effect size measure contrasting the diversity measures reported in shrub relative to op</w:t>
      </w:r>
      <w:r>
        <w:t>en-gap microsites in a synthesis of plant facilitation and positive interaction studies using shrubs.  The total number of plant species was the total reported or listed number of species per study at the site level.  The best fit line is linear (r2 = 0.67</w:t>
      </w:r>
      <w:r>
        <w:t>) weighted by the study variance with each effect size measure, and the red dotted line shows no net effect of the shrubs.  Positive values are facilitation or enhancements in relative diversity in plots and negative values are decreases in the diversity o</w:t>
      </w:r>
      <w:r>
        <w:t xml:space="preserve">f the plant communities.  The size of points show reported variance for each observation.  </w:t>
      </w:r>
    </w:p>
    <w:p w14:paraId="370DF8DC" w14:textId="77777777" w:rsidR="00C60E25" w:rsidRDefault="00C60E25">
      <w:pPr>
        <w:pStyle w:val="Body"/>
        <w:spacing w:line="480" w:lineRule="auto"/>
      </w:pPr>
    </w:p>
    <w:sectPr w:rsidR="00C60E25" w:rsidSect="00D34611">
      <w:headerReference w:type="default" r:id="rId10"/>
      <w:footerReference w:type="default" r:id="rId11"/>
      <w:pgSz w:w="12240" w:h="15840"/>
      <w:pgMar w:top="1440" w:right="1440" w:bottom="1440" w:left="1440" w:header="720" w:footer="864"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Alex Filazzola" w:date="2020-10-01T14:14:00Z" w:initials="AF">
    <w:p w14:paraId="59F155D4" w14:textId="77777777" w:rsidR="00494811" w:rsidRDefault="00494811">
      <w:pPr>
        <w:pStyle w:val="CommentText"/>
      </w:pPr>
      <w:r>
        <w:rPr>
          <w:rStyle w:val="CommentReference"/>
        </w:rPr>
        <w:annotationRef/>
      </w:r>
      <w:r>
        <w:t>You can probably cut this. I don’t get what its adding</w:t>
      </w:r>
    </w:p>
  </w:comment>
  <w:comment w:id="50" w:author="Alex Filazzola" w:date="2020-10-01T14:22:00Z" w:initials="AF">
    <w:p w14:paraId="74774634" w14:textId="45A31B71" w:rsidR="0023160D" w:rsidRDefault="0023160D">
      <w:pPr>
        <w:pStyle w:val="CommentText"/>
      </w:pPr>
      <w:r>
        <w:rPr>
          <w:rStyle w:val="CommentReference"/>
        </w:rPr>
        <w:annotationRef/>
      </w:r>
      <w:r>
        <w:t>Not sure these citations are needed and are probably inflating your word count</w:t>
      </w:r>
    </w:p>
  </w:comment>
  <w:comment w:id="53" w:author="Alex Filazzola" w:date="2020-10-01T14:24:00Z" w:initials="AF">
    <w:p w14:paraId="4056899C" w14:textId="65254346" w:rsidR="0023160D" w:rsidRDefault="0023160D">
      <w:pPr>
        <w:pStyle w:val="CommentText"/>
      </w:pPr>
      <w:r>
        <w:rPr>
          <w:rStyle w:val="CommentReference"/>
        </w:rPr>
        <w:annotationRef/>
      </w:r>
      <w:r>
        <w:t>Sentence was too long</w:t>
      </w:r>
    </w:p>
  </w:comment>
  <w:comment w:id="64" w:author="Alex Filazzola" w:date="2020-10-01T14:26:00Z" w:initials="AF">
    <w:p w14:paraId="367ED3FD" w14:textId="540AE60D" w:rsidR="00347EC4" w:rsidRDefault="00347EC4">
      <w:pPr>
        <w:pStyle w:val="CommentText"/>
      </w:pPr>
      <w:r>
        <w:rPr>
          <w:rStyle w:val="CommentReference"/>
        </w:rPr>
        <w:annotationRef/>
      </w:r>
      <w:r>
        <w:t>Symbol = less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F155D4" w15:done="0"/>
  <w15:commentEx w15:paraId="74774634" w15:done="0"/>
  <w15:commentEx w15:paraId="4056899C" w15:done="0"/>
  <w15:commentEx w15:paraId="367ED3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155D4" w16cid:durableId="232062D0"/>
  <w16cid:commentId w16cid:paraId="74774634" w16cid:durableId="232064A9"/>
  <w16cid:commentId w16cid:paraId="4056899C" w16cid:durableId="2320651C"/>
  <w16cid:commentId w16cid:paraId="367ED3FD" w16cid:durableId="232065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6F522" w14:textId="77777777" w:rsidR="00CA050C" w:rsidRDefault="00CA050C">
      <w:r>
        <w:separator/>
      </w:r>
    </w:p>
  </w:endnote>
  <w:endnote w:type="continuationSeparator" w:id="0">
    <w:p w14:paraId="28EE6824" w14:textId="77777777" w:rsidR="00CA050C" w:rsidRDefault="00CA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D086C" w14:textId="77777777" w:rsidR="00C60E25" w:rsidRDefault="00C60E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8FD90" w14:textId="77777777" w:rsidR="00CA050C" w:rsidRDefault="00CA050C">
      <w:r>
        <w:separator/>
      </w:r>
    </w:p>
  </w:footnote>
  <w:footnote w:type="continuationSeparator" w:id="0">
    <w:p w14:paraId="56E0A643" w14:textId="77777777" w:rsidR="00CA050C" w:rsidRDefault="00CA0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2CC3B" w14:textId="77777777" w:rsidR="00C60E25" w:rsidRDefault="00CA050C">
    <w:pPr>
      <w:pStyle w:val="HeaderFooter"/>
      <w:tabs>
        <w:tab w:val="clear" w:pos="9020"/>
        <w:tab w:val="center" w:pos="4680"/>
        <w:tab w:val="right" w:pos="9360"/>
      </w:tabs>
    </w:pPr>
    <w:r>
      <w:tab/>
    </w:r>
    <w:r>
      <w:tab/>
    </w:r>
    <w:r>
      <w:fldChar w:fldCharType="begin"/>
    </w:r>
    <w:r>
      <w:instrText xml:space="preserve"> PAGE </w:instrText>
    </w:r>
    <w:r w:rsidR="00D34611">
      <w:fldChar w:fldCharType="separate"/>
    </w:r>
    <w:r w:rsidR="00D3461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C2B86"/>
    <w:multiLevelType w:val="hybridMultilevel"/>
    <w:tmpl w:val="0B3E83AA"/>
    <w:numStyleLink w:val="Numbered"/>
  </w:abstractNum>
  <w:abstractNum w:abstractNumId="1" w15:restartNumberingAfterBreak="0">
    <w:nsid w:val="598931B7"/>
    <w:multiLevelType w:val="hybridMultilevel"/>
    <w:tmpl w:val="0B3E83AA"/>
    <w:styleLink w:val="Numbered"/>
    <w:lvl w:ilvl="0" w:tplc="7BB201B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40DEFCC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F60D69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C3F06C4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BF909B8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99A9C0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B05430C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DA2EBB8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CD03A1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Filazzola">
    <w15:presenceInfo w15:providerId="Windows Live" w15:userId="ee339a26ed661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E25"/>
    <w:rsid w:val="0023160D"/>
    <w:rsid w:val="002F582F"/>
    <w:rsid w:val="00347EC4"/>
    <w:rsid w:val="00385759"/>
    <w:rsid w:val="00494811"/>
    <w:rsid w:val="006403AE"/>
    <w:rsid w:val="009B3F0E"/>
    <w:rsid w:val="00C60E25"/>
    <w:rsid w:val="00CA050C"/>
    <w:rsid w:val="00D34611"/>
    <w:rsid w:val="00D962CF"/>
    <w:rsid w:val="00E85474"/>
    <w:rsid w:val="00FE4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1D0E"/>
  <w15:docId w15:val="{45347B7E-95BD-4D7B-97B1-2B5A41B3E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character" w:styleId="LineNumber">
    <w:name w:val="line number"/>
    <w:basedOn w:val="DefaultParagraphFont"/>
    <w:uiPriority w:val="99"/>
    <w:semiHidden/>
    <w:unhideWhenUsed/>
    <w:rsid w:val="00D34611"/>
  </w:style>
  <w:style w:type="character" w:styleId="CommentReference">
    <w:name w:val="annotation reference"/>
    <w:basedOn w:val="DefaultParagraphFont"/>
    <w:uiPriority w:val="99"/>
    <w:semiHidden/>
    <w:unhideWhenUsed/>
    <w:rsid w:val="00494811"/>
    <w:rPr>
      <w:sz w:val="16"/>
      <w:szCs w:val="16"/>
    </w:rPr>
  </w:style>
  <w:style w:type="paragraph" w:styleId="CommentText">
    <w:name w:val="annotation text"/>
    <w:basedOn w:val="Normal"/>
    <w:link w:val="CommentTextChar"/>
    <w:uiPriority w:val="99"/>
    <w:semiHidden/>
    <w:unhideWhenUsed/>
    <w:rsid w:val="00494811"/>
    <w:rPr>
      <w:sz w:val="20"/>
      <w:szCs w:val="20"/>
    </w:rPr>
  </w:style>
  <w:style w:type="character" w:customStyle="1" w:styleId="CommentTextChar">
    <w:name w:val="Comment Text Char"/>
    <w:basedOn w:val="DefaultParagraphFont"/>
    <w:link w:val="CommentText"/>
    <w:uiPriority w:val="99"/>
    <w:semiHidden/>
    <w:rsid w:val="00494811"/>
  </w:style>
  <w:style w:type="paragraph" w:styleId="CommentSubject">
    <w:name w:val="annotation subject"/>
    <w:basedOn w:val="CommentText"/>
    <w:next w:val="CommentText"/>
    <w:link w:val="CommentSubjectChar"/>
    <w:uiPriority w:val="99"/>
    <w:semiHidden/>
    <w:unhideWhenUsed/>
    <w:rsid w:val="00494811"/>
    <w:rPr>
      <w:b/>
      <w:bCs/>
    </w:rPr>
  </w:style>
  <w:style w:type="character" w:customStyle="1" w:styleId="CommentSubjectChar">
    <w:name w:val="Comment Subject Char"/>
    <w:basedOn w:val="CommentTextChar"/>
    <w:link w:val="CommentSubject"/>
    <w:uiPriority w:val="99"/>
    <w:semiHidden/>
    <w:rsid w:val="00494811"/>
    <w:rPr>
      <w:b/>
      <w:bCs/>
    </w:rPr>
  </w:style>
  <w:style w:type="paragraph" w:styleId="BalloonText">
    <w:name w:val="Balloon Text"/>
    <w:basedOn w:val="Normal"/>
    <w:link w:val="BalloonTextChar"/>
    <w:uiPriority w:val="99"/>
    <w:semiHidden/>
    <w:unhideWhenUsed/>
    <w:rsid w:val="004948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8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16</Pages>
  <Words>38377</Words>
  <Characters>218750</Characters>
  <Application>Microsoft Office Word</Application>
  <DocSecurity>0</DocSecurity>
  <Lines>1822</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Filazzola</cp:lastModifiedBy>
  <cp:revision>10</cp:revision>
  <dcterms:created xsi:type="dcterms:W3CDTF">2020-10-01T18:06:00Z</dcterms:created>
  <dcterms:modified xsi:type="dcterms:W3CDTF">2020-10-01T18:33:00Z</dcterms:modified>
</cp:coreProperties>
</file>