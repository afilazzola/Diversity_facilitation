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AC9C" w14:textId="77777777" w:rsidR="00092CC6" w:rsidRDefault="00092CC6">
      <w:pPr>
        <w:pStyle w:val="Body"/>
        <w:spacing w:line="480" w:lineRule="auto"/>
        <w:rPr>
          <w:sz w:val="24"/>
          <w:szCs w:val="24"/>
        </w:rPr>
      </w:pPr>
    </w:p>
    <w:p w14:paraId="27C4A91A" w14:textId="6E736010" w:rsidR="00092CC6" w:rsidRDefault="00173512">
      <w:pPr>
        <w:pStyle w:val="Body"/>
        <w:spacing w:line="480" w:lineRule="auto"/>
        <w:rPr>
          <w:b/>
          <w:bCs/>
          <w:sz w:val="24"/>
          <w:szCs w:val="24"/>
        </w:rPr>
      </w:pPr>
      <w:r>
        <w:rPr>
          <w:b/>
          <w:bCs/>
          <w:sz w:val="24"/>
          <w:szCs w:val="24"/>
        </w:rPr>
        <w:t xml:space="preserve">Less is more: facilitation of diversity </w:t>
      </w:r>
      <w:del w:id="0" w:author="Jacob Lucero" w:date="2020-09-29T22:25:00Z">
        <w:r w:rsidDel="00EE634A">
          <w:rPr>
            <w:b/>
            <w:bCs/>
            <w:sz w:val="24"/>
            <w:szCs w:val="24"/>
          </w:rPr>
          <w:delText>as a</w:delText>
        </w:r>
      </w:del>
      <w:del w:id="1" w:author="Jacob Lucero" w:date="2020-09-29T21:46:00Z">
        <w:r w:rsidDel="009A3719">
          <w:rPr>
            <w:b/>
            <w:bCs/>
            <w:sz w:val="24"/>
            <w:szCs w:val="24"/>
          </w:rPr>
          <w:delText xml:space="preserve"> key</w:delText>
        </w:r>
      </w:del>
      <w:del w:id="2" w:author="Jacob Lucero" w:date="2020-09-29T22:25:00Z">
        <w:r w:rsidDel="00EE634A">
          <w:rPr>
            <w:b/>
            <w:bCs/>
            <w:sz w:val="24"/>
            <w:szCs w:val="24"/>
          </w:rPr>
          <w:delText xml:space="preserve"> ecosystem function that </w:delText>
        </w:r>
      </w:del>
      <w:r>
        <w:rPr>
          <w:b/>
          <w:bCs/>
          <w:sz w:val="24"/>
          <w:szCs w:val="24"/>
        </w:rPr>
        <w:t xml:space="preserve">declines with </w:t>
      </w:r>
      <w:r>
        <w:rPr>
          <w:b/>
          <w:bCs/>
          <w:sz w:val="24"/>
          <w:szCs w:val="24"/>
        </w:rPr>
        <w:t xml:space="preserve">increasing </w:t>
      </w:r>
      <w:r>
        <w:rPr>
          <w:b/>
          <w:bCs/>
          <w:sz w:val="24"/>
          <w:szCs w:val="24"/>
        </w:rPr>
        <w:t>local plant species richness</w:t>
      </w:r>
    </w:p>
    <w:p w14:paraId="3E980869" w14:textId="77777777" w:rsidR="00092CC6" w:rsidRDefault="00092CC6">
      <w:pPr>
        <w:pStyle w:val="Body"/>
        <w:spacing w:line="480" w:lineRule="auto"/>
        <w:rPr>
          <w:sz w:val="24"/>
          <w:szCs w:val="24"/>
        </w:rPr>
      </w:pPr>
    </w:p>
    <w:p w14:paraId="6987864C" w14:textId="77777777" w:rsidR="00092CC6" w:rsidRDefault="00173512">
      <w:pPr>
        <w:pStyle w:val="Body"/>
        <w:spacing w:line="480" w:lineRule="auto"/>
        <w:rPr>
          <w:sz w:val="24"/>
          <w:szCs w:val="24"/>
        </w:rPr>
      </w:pPr>
      <w:r>
        <w:rPr>
          <w:sz w:val="24"/>
          <w:szCs w:val="24"/>
          <w:lang w:val="de-DE"/>
        </w:rPr>
        <w:t xml:space="preserve">Christopher J Lortie 1,2* and </w:t>
      </w:r>
      <w:r>
        <w:rPr>
          <w:sz w:val="24"/>
          <w:szCs w:val="24"/>
        </w:rPr>
        <w:t xml:space="preserve">a long list of </w:t>
      </w:r>
      <w:commentRangeStart w:id="3"/>
      <w:r>
        <w:rPr>
          <w:sz w:val="24"/>
          <w:szCs w:val="24"/>
        </w:rPr>
        <w:t>folks</w:t>
      </w:r>
      <w:commentRangeEnd w:id="3"/>
      <w:r w:rsidR="009A2E0E">
        <w:rPr>
          <w:rStyle w:val="CommentReference"/>
          <w:rFonts w:ascii="Times New Roman" w:hAnsi="Times New Roman" w:cs="Times New Roman"/>
          <w:color w:val="auto"/>
          <w14:textOutline w14:w="0" w14:cap="rnd" w14:cmpd="sng" w14:algn="ctr">
            <w14:noFill/>
            <w14:prstDash w14:val="solid"/>
            <w14:bevel/>
          </w14:textOutline>
        </w:rPr>
        <w:commentReference w:id="3"/>
      </w:r>
      <w:r>
        <w:rPr>
          <w:sz w:val="24"/>
          <w:szCs w:val="24"/>
        </w:rPr>
        <w:t xml:space="preserve"> :)</w:t>
      </w:r>
    </w:p>
    <w:p w14:paraId="0F380FDE" w14:textId="77777777" w:rsidR="00092CC6" w:rsidRDefault="00092CC6">
      <w:pPr>
        <w:pStyle w:val="Body"/>
        <w:spacing w:line="480" w:lineRule="auto"/>
        <w:rPr>
          <w:sz w:val="24"/>
          <w:szCs w:val="24"/>
        </w:rPr>
      </w:pPr>
    </w:p>
    <w:p w14:paraId="74C56D98" w14:textId="77777777" w:rsidR="00092CC6" w:rsidRDefault="00173512">
      <w:pPr>
        <w:pStyle w:val="Body"/>
        <w:spacing w:line="480" w:lineRule="auto"/>
        <w:rPr>
          <w:sz w:val="24"/>
          <w:szCs w:val="24"/>
        </w:rPr>
      </w:pPr>
      <w:r>
        <w:rPr>
          <w:sz w:val="24"/>
          <w:szCs w:val="24"/>
        </w:rPr>
        <w:t xml:space="preserve">1. Department of Biology, York University, </w:t>
      </w:r>
    </w:p>
    <w:p w14:paraId="550A5807" w14:textId="77777777" w:rsidR="00092CC6" w:rsidRDefault="00173512">
      <w:pPr>
        <w:pStyle w:val="Body"/>
        <w:spacing w:line="480" w:lineRule="auto"/>
        <w:rPr>
          <w:sz w:val="24"/>
          <w:szCs w:val="24"/>
        </w:rPr>
      </w:pPr>
      <w:r>
        <w:rPr>
          <w:sz w:val="24"/>
          <w:szCs w:val="24"/>
          <w:lang w:val="de-DE"/>
        </w:rPr>
        <w:t xml:space="preserve">4700 Keele St., </w:t>
      </w:r>
    </w:p>
    <w:p w14:paraId="08DFEF78" w14:textId="77777777" w:rsidR="00092CC6" w:rsidRDefault="00173512">
      <w:pPr>
        <w:pStyle w:val="Body"/>
        <w:spacing w:line="480" w:lineRule="auto"/>
        <w:rPr>
          <w:sz w:val="24"/>
          <w:szCs w:val="24"/>
        </w:rPr>
      </w:pPr>
      <w:r>
        <w:rPr>
          <w:sz w:val="24"/>
          <w:szCs w:val="24"/>
          <w:lang w:val="it-IT"/>
        </w:rPr>
        <w:t>Toronto, ON Canada.</w:t>
      </w:r>
    </w:p>
    <w:p w14:paraId="11F289CA" w14:textId="77777777" w:rsidR="00092CC6" w:rsidRDefault="00173512">
      <w:pPr>
        <w:pStyle w:val="Body"/>
        <w:spacing w:line="480" w:lineRule="auto"/>
        <w:rPr>
          <w:sz w:val="24"/>
          <w:szCs w:val="24"/>
        </w:rPr>
      </w:pPr>
      <w:r>
        <w:rPr>
          <w:sz w:val="24"/>
          <w:szCs w:val="24"/>
          <w:lang w:val="da-DK"/>
        </w:rPr>
        <w:t>M3J 1P3</w:t>
      </w:r>
    </w:p>
    <w:p w14:paraId="209CD0E5" w14:textId="77777777" w:rsidR="00092CC6" w:rsidRDefault="00173512">
      <w:pPr>
        <w:pStyle w:val="Body"/>
        <w:spacing w:line="480" w:lineRule="auto"/>
        <w:rPr>
          <w:sz w:val="24"/>
          <w:szCs w:val="24"/>
        </w:rPr>
      </w:pPr>
      <w:r>
        <w:rPr>
          <w:sz w:val="24"/>
          <w:szCs w:val="24"/>
        </w:rPr>
        <w:t>* Correspondence: lortie@yorku.ca</w:t>
      </w:r>
    </w:p>
    <w:p w14:paraId="3B0691BF" w14:textId="77777777" w:rsidR="00092CC6" w:rsidRDefault="00092CC6">
      <w:pPr>
        <w:pStyle w:val="Body"/>
        <w:spacing w:line="480" w:lineRule="auto"/>
        <w:rPr>
          <w:sz w:val="24"/>
          <w:szCs w:val="24"/>
        </w:rPr>
      </w:pPr>
    </w:p>
    <w:p w14:paraId="06121AD7" w14:textId="77777777" w:rsidR="00092CC6" w:rsidRDefault="00173512">
      <w:pPr>
        <w:pStyle w:val="Body"/>
        <w:spacing w:line="480" w:lineRule="auto"/>
        <w:rPr>
          <w:sz w:val="24"/>
          <w:szCs w:val="24"/>
        </w:rPr>
      </w:pPr>
      <w:r>
        <w:rPr>
          <w:sz w:val="24"/>
          <w:szCs w:val="24"/>
        </w:rPr>
        <w:t>2. The National Center for Ecological Analysis and Synthesis (NCEAS),</w:t>
      </w:r>
    </w:p>
    <w:p w14:paraId="7F9C6465" w14:textId="77777777" w:rsidR="00092CC6" w:rsidRDefault="00173512">
      <w:pPr>
        <w:pStyle w:val="Body"/>
        <w:spacing w:line="480" w:lineRule="auto"/>
        <w:rPr>
          <w:sz w:val="24"/>
          <w:szCs w:val="24"/>
        </w:rPr>
      </w:pPr>
      <w:r>
        <w:rPr>
          <w:sz w:val="24"/>
          <w:szCs w:val="24"/>
        </w:rPr>
        <w:t>UCSB, Santa Barbara, CA, USA. 93101.</w:t>
      </w:r>
    </w:p>
    <w:p w14:paraId="2DC48309" w14:textId="77777777" w:rsidR="00092CC6" w:rsidRDefault="00092CC6">
      <w:pPr>
        <w:pStyle w:val="Body"/>
        <w:spacing w:line="480" w:lineRule="auto"/>
        <w:rPr>
          <w:sz w:val="24"/>
          <w:szCs w:val="24"/>
        </w:rPr>
      </w:pPr>
    </w:p>
    <w:p w14:paraId="66E3ABFC" w14:textId="77777777" w:rsidR="00092CC6" w:rsidRDefault="00092CC6">
      <w:pPr>
        <w:pStyle w:val="Body"/>
        <w:spacing w:line="480" w:lineRule="auto"/>
        <w:rPr>
          <w:sz w:val="24"/>
          <w:szCs w:val="24"/>
        </w:rPr>
      </w:pPr>
    </w:p>
    <w:p w14:paraId="4749D9D5" w14:textId="77777777" w:rsidR="00092CC6" w:rsidRDefault="00092CC6">
      <w:pPr>
        <w:pStyle w:val="Body"/>
        <w:spacing w:line="480" w:lineRule="auto"/>
        <w:rPr>
          <w:sz w:val="24"/>
          <w:szCs w:val="24"/>
        </w:rPr>
      </w:pPr>
    </w:p>
    <w:p w14:paraId="7736A0CF" w14:textId="77777777" w:rsidR="00092CC6" w:rsidRDefault="00092CC6">
      <w:pPr>
        <w:pStyle w:val="Body"/>
        <w:spacing w:line="480" w:lineRule="auto"/>
        <w:rPr>
          <w:sz w:val="24"/>
          <w:szCs w:val="24"/>
        </w:rPr>
      </w:pPr>
    </w:p>
    <w:p w14:paraId="05C41CA4" w14:textId="77777777" w:rsidR="00092CC6" w:rsidRDefault="00092CC6">
      <w:pPr>
        <w:pStyle w:val="Body"/>
        <w:spacing w:line="480" w:lineRule="auto"/>
        <w:rPr>
          <w:sz w:val="24"/>
          <w:szCs w:val="24"/>
        </w:rPr>
      </w:pPr>
    </w:p>
    <w:p w14:paraId="4F8B615F" w14:textId="77777777" w:rsidR="00092CC6" w:rsidRDefault="00092CC6">
      <w:pPr>
        <w:pStyle w:val="Body"/>
        <w:spacing w:line="480" w:lineRule="auto"/>
        <w:rPr>
          <w:sz w:val="24"/>
          <w:szCs w:val="24"/>
        </w:rPr>
      </w:pPr>
    </w:p>
    <w:p w14:paraId="31235048" w14:textId="77777777" w:rsidR="00092CC6" w:rsidRDefault="00092CC6">
      <w:pPr>
        <w:pStyle w:val="Body"/>
        <w:spacing w:line="480" w:lineRule="auto"/>
        <w:rPr>
          <w:sz w:val="24"/>
          <w:szCs w:val="24"/>
        </w:rPr>
      </w:pPr>
    </w:p>
    <w:p w14:paraId="32CB9AAC" w14:textId="77777777" w:rsidR="00092CC6" w:rsidRDefault="00173512">
      <w:pPr>
        <w:pStyle w:val="Body"/>
        <w:spacing w:line="480" w:lineRule="auto"/>
        <w:rPr>
          <w:sz w:val="24"/>
          <w:szCs w:val="24"/>
        </w:rPr>
      </w:pPr>
      <w:r>
        <w:rPr>
          <w:sz w:val="24"/>
          <w:szCs w:val="24"/>
        </w:rPr>
        <w:t>Running head: faci</w:t>
      </w:r>
      <w:r>
        <w:rPr>
          <w:sz w:val="24"/>
          <w:szCs w:val="24"/>
        </w:rPr>
        <w:t>litation of diversity function</w:t>
      </w:r>
    </w:p>
    <w:p w14:paraId="47F97B05" w14:textId="77777777" w:rsidR="00092CC6" w:rsidRDefault="00173512">
      <w:pPr>
        <w:pStyle w:val="Body"/>
        <w:spacing w:line="480" w:lineRule="auto"/>
      </w:pPr>
      <w:r>
        <w:rPr>
          <w:b/>
          <w:bCs/>
          <w:sz w:val="24"/>
          <w:szCs w:val="24"/>
        </w:rPr>
        <w:t>Journal of Ecology: Mini-Review contribution</w:t>
      </w:r>
      <w:r>
        <w:rPr>
          <w:rFonts w:ascii="Arial Unicode MS" w:hAnsi="Arial Unicode MS"/>
          <w:sz w:val="24"/>
          <w:szCs w:val="24"/>
        </w:rPr>
        <w:br w:type="column"/>
      </w:r>
    </w:p>
    <w:p w14:paraId="48F1540B" w14:textId="77777777" w:rsidR="00092CC6" w:rsidRDefault="00173512">
      <w:pPr>
        <w:pStyle w:val="Body"/>
        <w:spacing w:line="480" w:lineRule="auto"/>
        <w:rPr>
          <w:b/>
          <w:bCs/>
          <w:sz w:val="24"/>
          <w:szCs w:val="24"/>
        </w:rPr>
      </w:pPr>
      <w:r>
        <w:rPr>
          <w:b/>
          <w:bCs/>
          <w:sz w:val="24"/>
          <w:szCs w:val="24"/>
        </w:rPr>
        <w:t>Abstract</w:t>
      </w:r>
    </w:p>
    <w:p w14:paraId="6D32130B" w14:textId="77777777" w:rsidR="00092CC6" w:rsidRDefault="00173512">
      <w:pPr>
        <w:pStyle w:val="Body"/>
        <w:numPr>
          <w:ilvl w:val="0"/>
          <w:numId w:val="2"/>
        </w:numPr>
        <w:spacing w:line="480" w:lineRule="auto"/>
        <w:rPr>
          <w:sz w:val="24"/>
          <w:szCs w:val="24"/>
        </w:rPr>
      </w:pPr>
      <w:r>
        <w:rPr>
          <w:sz w:val="24"/>
          <w:szCs w:val="24"/>
        </w:rPr>
        <w:t>The biodiversity ecosystem function literature provides a useful framework to examine many processes associated with species diversity in ecology.</w:t>
      </w:r>
    </w:p>
    <w:p w14:paraId="35118029" w14:textId="5131F178" w:rsidR="00092CC6" w:rsidRDefault="00173512">
      <w:pPr>
        <w:pStyle w:val="Body"/>
        <w:numPr>
          <w:ilvl w:val="0"/>
          <w:numId w:val="2"/>
        </w:numPr>
        <w:spacing w:line="480" w:lineRule="auto"/>
        <w:rPr>
          <w:sz w:val="24"/>
          <w:szCs w:val="24"/>
        </w:rPr>
      </w:pPr>
      <w:r>
        <w:rPr>
          <w:sz w:val="24"/>
          <w:szCs w:val="24"/>
        </w:rPr>
        <w:t>In ecology, it is not u</w:t>
      </w:r>
      <w:r>
        <w:rPr>
          <w:sz w:val="24"/>
          <w:szCs w:val="24"/>
        </w:rPr>
        <w:t xml:space="preserve">ncommon for some variables to </w:t>
      </w:r>
      <w:del w:id="4" w:author="Jacob Lucero" w:date="2020-09-29T20:29:00Z">
        <w:r w:rsidDel="009A2E0E">
          <w:rPr>
            <w:sz w:val="24"/>
            <w:szCs w:val="24"/>
          </w:rPr>
          <w:delText xml:space="preserve">provide a means to both explore causation </w:delText>
        </w:r>
        <w:r w:rsidDel="009A2E0E">
          <w:rPr>
            <w:sz w:val="24"/>
            <w:szCs w:val="24"/>
          </w:rPr>
          <w:delText>as</w:delText>
        </w:r>
      </w:del>
      <w:ins w:id="5" w:author="Jacob Lucero" w:date="2020-09-29T20:29:00Z">
        <w:r w:rsidR="009A2E0E">
          <w:rPr>
            <w:sz w:val="24"/>
            <w:szCs w:val="24"/>
          </w:rPr>
          <w:t>act as explanatory</w:t>
        </w:r>
      </w:ins>
      <w:r>
        <w:rPr>
          <w:sz w:val="24"/>
          <w:szCs w:val="24"/>
        </w:rPr>
        <w:t xml:space="preserve"> factors </w:t>
      </w:r>
      <w:del w:id="6" w:author="Jacob Lucero" w:date="2020-09-29T20:30:00Z">
        <w:r w:rsidDel="009A2E0E">
          <w:rPr>
            <w:sz w:val="24"/>
            <w:szCs w:val="24"/>
          </w:rPr>
          <w:delText>and for similar measures to serve as a response</w:delText>
        </w:r>
      </w:del>
      <w:ins w:id="7" w:author="Jacob Lucero" w:date="2020-09-29T20:30:00Z">
        <w:r w:rsidR="009A2E0E">
          <w:rPr>
            <w:sz w:val="24"/>
            <w:szCs w:val="24"/>
          </w:rPr>
          <w:t xml:space="preserve">in some models </w:t>
        </w:r>
      </w:ins>
      <w:ins w:id="8" w:author="Jacob Lucero" w:date="2020-09-29T20:31:00Z">
        <w:r w:rsidR="009A2E0E">
          <w:rPr>
            <w:sz w:val="24"/>
            <w:szCs w:val="24"/>
          </w:rPr>
          <w:t>and response variables</w:t>
        </w:r>
      </w:ins>
      <w:r>
        <w:rPr>
          <w:sz w:val="24"/>
          <w:szCs w:val="24"/>
        </w:rPr>
        <w:t xml:space="preserve"> in alternative models.  Here, we used this concept to examine biodiversity-mediated interactions </w:t>
      </w:r>
      <w:r>
        <w:rPr>
          <w:sz w:val="24"/>
          <w:szCs w:val="24"/>
        </w:rPr>
        <w:t>between plants on the net ou</w:t>
      </w:r>
      <w:r>
        <w:rPr>
          <w:sz w:val="24"/>
          <w:szCs w:val="24"/>
        </w:rPr>
        <w:t>tcome of direct positive interactions amongst</w:t>
      </w:r>
      <w:r>
        <w:rPr>
          <w:sz w:val="24"/>
          <w:szCs w:val="24"/>
          <w:lang w:val="es-ES_tradnl"/>
        </w:rPr>
        <w:t xml:space="preserve"> </w:t>
      </w:r>
      <w:proofErr w:type="spellStart"/>
      <w:r>
        <w:rPr>
          <w:sz w:val="24"/>
          <w:szCs w:val="24"/>
          <w:lang w:val="es-ES_tradnl"/>
        </w:rPr>
        <w:t>species</w:t>
      </w:r>
      <w:proofErr w:type="spellEnd"/>
      <w:r>
        <w:rPr>
          <w:sz w:val="24"/>
          <w:szCs w:val="24"/>
        </w:rPr>
        <w:t xml:space="preserve"> for communities in arid and semi-arid shrub ecosystems.</w:t>
      </w:r>
    </w:p>
    <w:p w14:paraId="7B6E85C6" w14:textId="7BAE1F89" w:rsidR="00092CC6" w:rsidRDefault="00173512">
      <w:pPr>
        <w:pStyle w:val="Body"/>
        <w:numPr>
          <w:ilvl w:val="0"/>
          <w:numId w:val="2"/>
        </w:numPr>
        <w:spacing w:line="480" w:lineRule="auto"/>
        <w:rPr>
          <w:sz w:val="24"/>
          <w:szCs w:val="24"/>
        </w:rPr>
      </w:pPr>
      <w:r>
        <w:rPr>
          <w:sz w:val="24"/>
          <w:szCs w:val="24"/>
        </w:rPr>
        <w:t xml:space="preserve">A synthesis including a meta-analysis was used to compile nearly 600 papers </w:t>
      </w:r>
      <w:del w:id="9" w:author="Jacob Lucero" w:date="2020-09-29T20:33:00Z">
        <w:r w:rsidDel="009A2E0E">
          <w:rPr>
            <w:sz w:val="24"/>
            <w:szCs w:val="24"/>
          </w:rPr>
          <w:delText xml:space="preserve">on shrubs, positive, and the term facilitation </w:delText>
        </w:r>
      </w:del>
      <w:ins w:id="10" w:author="Jacob Lucero" w:date="2020-09-29T20:34:00Z">
        <w:r w:rsidR="009A2E0E">
          <w:rPr>
            <w:sz w:val="24"/>
            <w:szCs w:val="24"/>
          </w:rPr>
          <w:t xml:space="preserve">on </w:t>
        </w:r>
      </w:ins>
      <w:ins w:id="11" w:author="Jacob Lucero" w:date="2020-09-29T20:33:00Z">
        <w:r w:rsidR="009A2E0E">
          <w:rPr>
            <w:sz w:val="24"/>
            <w:szCs w:val="24"/>
          </w:rPr>
          <w:t>pos</w:t>
        </w:r>
      </w:ins>
      <w:ins w:id="12" w:author="Jacob Lucero" w:date="2020-09-29T20:34:00Z">
        <w:r w:rsidR="009A2E0E">
          <w:rPr>
            <w:sz w:val="24"/>
            <w:szCs w:val="24"/>
          </w:rPr>
          <w:t xml:space="preserve">itive interactions mediated by shrubs in </w:t>
        </w:r>
      </w:ins>
      <w:ins w:id="13" w:author="Jacob Lucero" w:date="2020-09-29T20:41:00Z">
        <w:r w:rsidR="00CF6591">
          <w:rPr>
            <w:sz w:val="24"/>
            <w:szCs w:val="24"/>
          </w:rPr>
          <w:t xml:space="preserve">dryland </w:t>
        </w:r>
      </w:ins>
      <w:ins w:id="14" w:author="Jacob Lucero" w:date="2020-09-29T20:34:00Z">
        <w:r w:rsidR="009A2E0E">
          <w:rPr>
            <w:sz w:val="24"/>
            <w:szCs w:val="24"/>
          </w:rPr>
          <w:t xml:space="preserve">plant communities (search terms: shrub, positive, </w:t>
        </w:r>
        <w:proofErr w:type="spellStart"/>
        <w:r w:rsidR="009A2E0E">
          <w:rPr>
            <w:sz w:val="24"/>
            <w:szCs w:val="24"/>
          </w:rPr>
          <w:t>facilitat</w:t>
        </w:r>
        <w:proofErr w:type="spellEnd"/>
        <w:r w:rsidR="009A2E0E">
          <w:rPr>
            <w:sz w:val="24"/>
            <w:szCs w:val="24"/>
          </w:rPr>
          <w:t xml:space="preserve">*) </w:t>
        </w:r>
      </w:ins>
      <w:r>
        <w:rPr>
          <w:sz w:val="24"/>
          <w:szCs w:val="24"/>
        </w:rPr>
        <w:t xml:space="preserve">to examine whether </w:t>
      </w:r>
      <w:ins w:id="15" w:author="Jacob Lucero" w:date="2020-09-29T21:42:00Z">
        <w:r w:rsidR="009A3719">
          <w:rPr>
            <w:sz w:val="24"/>
            <w:szCs w:val="24"/>
          </w:rPr>
          <w:t xml:space="preserve">the intensity of </w:t>
        </w:r>
      </w:ins>
      <w:r>
        <w:rPr>
          <w:sz w:val="24"/>
          <w:szCs w:val="24"/>
        </w:rPr>
        <w:t>inte</w:t>
      </w:r>
      <w:r>
        <w:rPr>
          <w:sz w:val="24"/>
          <w:szCs w:val="24"/>
        </w:rPr>
        <w:t xml:space="preserve">ractions </w:t>
      </w:r>
      <w:del w:id="16" w:author="Jacob Lucero" w:date="2020-09-29T20:35:00Z">
        <w:r w:rsidDel="009A2E0E">
          <w:rPr>
            <w:sz w:val="24"/>
            <w:szCs w:val="24"/>
          </w:rPr>
          <w:delText xml:space="preserve">in these studies </w:delText>
        </w:r>
      </w:del>
      <w:r>
        <w:rPr>
          <w:sz w:val="24"/>
          <w:szCs w:val="24"/>
        </w:rPr>
        <w:t>change</w:t>
      </w:r>
      <w:ins w:id="17" w:author="Jacob Lucero" w:date="2020-09-29T20:41:00Z">
        <w:r w:rsidR="00CF6591">
          <w:rPr>
            <w:sz w:val="24"/>
            <w:szCs w:val="24"/>
          </w:rPr>
          <w:t>d</w:t>
        </w:r>
      </w:ins>
      <w:r>
        <w:rPr>
          <w:sz w:val="24"/>
          <w:szCs w:val="24"/>
        </w:rPr>
        <w:t xml:space="preserve"> with reported species richness</w:t>
      </w:r>
      <w:del w:id="18" w:author="Jacob Lucero" w:date="2020-09-29T20:35:00Z">
        <w:r w:rsidDel="009A2E0E">
          <w:rPr>
            <w:sz w:val="24"/>
            <w:szCs w:val="24"/>
          </w:rPr>
          <w:delText xml:space="preserve"> within</w:delText>
        </w:r>
        <w:r w:rsidDel="009A2E0E">
          <w:rPr>
            <w:sz w:val="24"/>
            <w:szCs w:val="24"/>
          </w:rPr>
          <w:delText xml:space="preserve"> each experiment</w:delText>
        </w:r>
      </w:del>
      <w:r>
        <w:rPr>
          <w:sz w:val="24"/>
          <w:szCs w:val="24"/>
        </w:rPr>
        <w:t xml:space="preserve">.  A total of 19 studies and 141 independent instances examined facilitation of diversity measures of the plant community and reported local species richness.  </w:t>
      </w:r>
    </w:p>
    <w:p w14:paraId="5A0EF7D0" w14:textId="282A5CAE" w:rsidR="00092CC6" w:rsidRDefault="00173512">
      <w:pPr>
        <w:pStyle w:val="Body"/>
        <w:numPr>
          <w:ilvl w:val="0"/>
          <w:numId w:val="2"/>
        </w:numPr>
        <w:spacing w:line="480" w:lineRule="auto"/>
        <w:rPr>
          <w:sz w:val="24"/>
          <w:szCs w:val="24"/>
        </w:rPr>
      </w:pPr>
      <w:r>
        <w:rPr>
          <w:sz w:val="24"/>
          <w:szCs w:val="24"/>
        </w:rPr>
        <w:t>The net e</w:t>
      </w:r>
      <w:r>
        <w:rPr>
          <w:sz w:val="24"/>
          <w:szCs w:val="24"/>
        </w:rPr>
        <w:t xml:space="preserve">ffect of increasing plant species richness was negative and shifted the relative </w:t>
      </w:r>
      <w:commentRangeStart w:id="19"/>
      <w:del w:id="20" w:author="Jacob Lucero" w:date="2020-09-29T21:47:00Z">
        <w:r w:rsidDel="009A3719">
          <w:rPr>
            <w:sz w:val="24"/>
            <w:szCs w:val="24"/>
          </w:rPr>
          <w:delText>frequency</w:delText>
        </w:r>
      </w:del>
      <w:commentRangeEnd w:id="19"/>
      <w:r w:rsidR="009A3719">
        <w:rPr>
          <w:rStyle w:val="CommentReference"/>
          <w:rFonts w:ascii="Times New Roman" w:hAnsi="Times New Roman" w:cs="Times New Roman"/>
          <w:color w:val="auto"/>
          <w14:textOutline w14:w="0" w14:cap="rnd" w14:cmpd="sng" w14:algn="ctr">
            <w14:noFill/>
            <w14:prstDash w14:val="solid"/>
            <w14:bevel/>
          </w14:textOutline>
        </w:rPr>
        <w:commentReference w:id="19"/>
      </w:r>
      <w:del w:id="21" w:author="Jacob Lucero" w:date="2020-09-29T21:47:00Z">
        <w:r w:rsidDel="009A3719">
          <w:rPr>
            <w:sz w:val="24"/>
            <w:szCs w:val="24"/>
          </w:rPr>
          <w:delText xml:space="preserve"> </w:delText>
        </w:r>
      </w:del>
      <w:ins w:id="22" w:author="Jacob Lucero" w:date="2020-09-29T21:47:00Z">
        <w:r w:rsidR="009A3719">
          <w:rPr>
            <w:sz w:val="24"/>
            <w:szCs w:val="24"/>
          </w:rPr>
          <w:t>intensity</w:t>
        </w:r>
        <w:r w:rsidR="009A3719">
          <w:rPr>
            <w:sz w:val="24"/>
            <w:szCs w:val="24"/>
          </w:rPr>
          <w:t xml:space="preserve"> </w:t>
        </w:r>
      </w:ins>
      <w:r>
        <w:rPr>
          <w:sz w:val="24"/>
          <w:szCs w:val="24"/>
        </w:rPr>
        <w:t>of interactions from positive or facilitative to negative with increasing number of species.</w:t>
      </w:r>
    </w:p>
    <w:p w14:paraId="0B45BC36" w14:textId="16C2165D" w:rsidR="00092CC6" w:rsidRDefault="00173512">
      <w:pPr>
        <w:pStyle w:val="Body"/>
        <w:numPr>
          <w:ilvl w:val="0"/>
          <w:numId w:val="2"/>
        </w:numPr>
        <w:spacing w:line="480" w:lineRule="auto"/>
        <w:rPr>
          <w:sz w:val="24"/>
          <w:szCs w:val="24"/>
        </w:rPr>
      </w:pPr>
      <w:r>
        <w:rPr>
          <w:sz w:val="24"/>
          <w:szCs w:val="24"/>
        </w:rPr>
        <w:t>This relationship suggests that increases in richness do not always enha</w:t>
      </w:r>
      <w:r>
        <w:rPr>
          <w:sz w:val="24"/>
          <w:szCs w:val="24"/>
        </w:rPr>
        <w:t>nce functions associated with increasing diversity of plant communities</w:t>
      </w:r>
      <w:ins w:id="23" w:author="Jacob Lucero" w:date="2020-09-29T20:40:00Z">
        <w:r w:rsidR="00CF6591">
          <w:rPr>
            <w:sz w:val="24"/>
            <w:szCs w:val="24"/>
          </w:rPr>
          <w:t>, potentially</w:t>
        </w:r>
      </w:ins>
      <w:r>
        <w:rPr>
          <w:sz w:val="24"/>
          <w:szCs w:val="24"/>
        </w:rPr>
        <w:t xml:space="preserve"> because of concurrent increases in the likelihood of indirect negative interactions including apparent competition between protege species under </w:t>
      </w:r>
      <w:commentRangeStart w:id="24"/>
      <w:r>
        <w:rPr>
          <w:sz w:val="24"/>
          <w:szCs w:val="24"/>
        </w:rPr>
        <w:t>shrubs</w:t>
      </w:r>
      <w:commentRangeEnd w:id="24"/>
      <w:r w:rsidR="00CF6591">
        <w:rPr>
          <w:rStyle w:val="CommentReference"/>
          <w:rFonts w:ascii="Times New Roman" w:hAnsi="Times New Roman" w:cs="Times New Roman"/>
          <w:color w:val="auto"/>
          <w14:textOutline w14:w="0" w14:cap="rnd" w14:cmpd="sng" w14:algn="ctr">
            <w14:noFill/>
            <w14:prstDash w14:val="solid"/>
            <w14:bevel/>
          </w14:textOutline>
        </w:rPr>
        <w:commentReference w:id="24"/>
      </w:r>
      <w:r>
        <w:rPr>
          <w:sz w:val="24"/>
          <w:szCs w:val="24"/>
        </w:rPr>
        <w:t xml:space="preserve">.  </w:t>
      </w:r>
      <w:del w:id="25" w:author="Jacob Lucero" w:date="2020-09-29T20:41:00Z">
        <w:r w:rsidDel="00CF6591">
          <w:rPr>
            <w:sz w:val="24"/>
            <w:szCs w:val="24"/>
          </w:rPr>
          <w:delText xml:space="preserve">Foundation </w:delText>
        </w:r>
        <w:r w:rsidDel="00CF6591">
          <w:rPr>
            <w:sz w:val="24"/>
            <w:szCs w:val="24"/>
          </w:rPr>
          <w:lastRenderedPageBreak/>
          <w:delText xml:space="preserve">species in natural </w:delText>
        </w:r>
        <w:r w:rsidDel="00CF6591">
          <w:rPr>
            <w:sz w:val="24"/>
            <w:szCs w:val="24"/>
          </w:rPr>
          <w:delText>systems can thus provide a novel tool to examine patterns in ecosystem functions by local plant diversity</w:delText>
        </w:r>
      </w:del>
      <w:r>
        <w:rPr>
          <w:sz w:val="24"/>
          <w:szCs w:val="24"/>
        </w:rPr>
        <w:t xml:space="preserve">. </w:t>
      </w:r>
    </w:p>
    <w:p w14:paraId="0D520856" w14:textId="77777777" w:rsidR="00092CC6" w:rsidRDefault="00092CC6">
      <w:pPr>
        <w:pStyle w:val="Body"/>
        <w:spacing w:line="480" w:lineRule="auto"/>
        <w:rPr>
          <w:b/>
          <w:bCs/>
          <w:sz w:val="24"/>
          <w:szCs w:val="24"/>
        </w:rPr>
      </w:pPr>
    </w:p>
    <w:p w14:paraId="1F167EDF" w14:textId="77777777" w:rsidR="00092CC6" w:rsidRDefault="00092CC6">
      <w:pPr>
        <w:pStyle w:val="Body"/>
        <w:spacing w:line="480" w:lineRule="auto"/>
        <w:rPr>
          <w:b/>
          <w:bCs/>
          <w:sz w:val="24"/>
          <w:szCs w:val="24"/>
        </w:rPr>
      </w:pPr>
    </w:p>
    <w:p w14:paraId="3D0DEA42" w14:textId="77777777" w:rsidR="00092CC6" w:rsidRDefault="00173512">
      <w:pPr>
        <w:pStyle w:val="Body"/>
        <w:spacing w:line="480" w:lineRule="auto"/>
        <w:rPr>
          <w:b/>
          <w:bCs/>
          <w:sz w:val="24"/>
          <w:szCs w:val="24"/>
        </w:rPr>
      </w:pPr>
      <w:r>
        <w:rPr>
          <w:b/>
          <w:bCs/>
          <w:sz w:val="24"/>
          <w:szCs w:val="24"/>
        </w:rPr>
        <w:t>Keywords</w:t>
      </w:r>
    </w:p>
    <w:p w14:paraId="59E0B71F" w14:textId="77777777" w:rsidR="00092CC6" w:rsidRDefault="00173512">
      <w:pPr>
        <w:pStyle w:val="Body"/>
        <w:spacing w:line="480" w:lineRule="auto"/>
        <w:rPr>
          <w:sz w:val="24"/>
          <w:szCs w:val="24"/>
        </w:rPr>
      </w:pPr>
      <w:r>
        <w:rPr>
          <w:sz w:val="24"/>
          <w:szCs w:val="24"/>
        </w:rPr>
        <w:t xml:space="preserve">Arid, biodiversity, ecosystem function, facilitation, foundation species, indirect interactions, positive interactions, </w:t>
      </w:r>
      <w:r>
        <w:rPr>
          <w:sz w:val="24"/>
          <w:szCs w:val="24"/>
        </w:rPr>
        <w:t>semi-arid, shrubs, species richness.</w:t>
      </w:r>
    </w:p>
    <w:p w14:paraId="1CDE159A" w14:textId="77777777" w:rsidR="00092CC6" w:rsidRDefault="00092CC6">
      <w:pPr>
        <w:pStyle w:val="Body"/>
        <w:spacing w:line="480" w:lineRule="auto"/>
        <w:rPr>
          <w:sz w:val="24"/>
          <w:szCs w:val="24"/>
        </w:rPr>
      </w:pPr>
    </w:p>
    <w:p w14:paraId="0EEF79A8" w14:textId="77777777" w:rsidR="00092CC6" w:rsidRDefault="00173512">
      <w:pPr>
        <w:pStyle w:val="Body"/>
        <w:spacing w:line="480" w:lineRule="auto"/>
      </w:pPr>
      <w:r>
        <w:rPr>
          <w:rFonts w:ascii="Arial Unicode MS" w:hAnsi="Arial Unicode MS"/>
          <w:sz w:val="24"/>
          <w:szCs w:val="24"/>
        </w:rPr>
        <w:br w:type="page"/>
      </w:r>
    </w:p>
    <w:p w14:paraId="141AEB2A" w14:textId="77777777" w:rsidR="00092CC6" w:rsidRDefault="00173512">
      <w:pPr>
        <w:pStyle w:val="Body"/>
        <w:spacing w:line="480" w:lineRule="auto"/>
        <w:rPr>
          <w:b/>
          <w:bCs/>
          <w:sz w:val="24"/>
          <w:szCs w:val="24"/>
        </w:rPr>
      </w:pPr>
      <w:r>
        <w:rPr>
          <w:b/>
          <w:bCs/>
          <w:sz w:val="24"/>
          <w:szCs w:val="24"/>
        </w:rPr>
        <w:lastRenderedPageBreak/>
        <w:t>Introduction</w:t>
      </w:r>
    </w:p>
    <w:p w14:paraId="67BC6885" w14:textId="6C99A025" w:rsidR="00092CC6" w:rsidRDefault="00173512">
      <w:pPr>
        <w:pStyle w:val="Body"/>
        <w:spacing w:line="480" w:lineRule="auto"/>
        <w:rPr>
          <w:sz w:val="24"/>
          <w:szCs w:val="24"/>
        </w:rPr>
      </w:pPr>
      <w:r>
        <w:rPr>
          <w:sz w:val="24"/>
          <w:szCs w:val="24"/>
        </w:rPr>
        <w:t>The rich get richer.  This old adage is relevant to most key theories and hypotheses in ecology in some form.  A richer and more varied set of species or interactions or processes or habitats can be asso</w:t>
      </w:r>
      <w:r>
        <w:rPr>
          <w:sz w:val="24"/>
          <w:szCs w:val="24"/>
        </w:rPr>
        <w:t>ciated with enhanced capacity of a natural system at various scales - notwithstanding negative drivers such as exotic species</w:t>
      </w:r>
      <w:ins w:id="26" w:author="Jacob Lucero" w:date="2020-09-29T20:43:00Z">
        <w:r w:rsidR="00CF6591">
          <w:rPr>
            <w:sz w:val="24"/>
            <w:szCs w:val="24"/>
          </w:rPr>
          <w:t>,</w:t>
        </w:r>
      </w:ins>
      <w:r>
        <w:rPr>
          <w:sz w:val="24"/>
          <w:szCs w:val="24"/>
        </w:rPr>
        <w:t xml:space="preserve"> although there are </w:t>
      </w:r>
      <w:del w:id="27" w:author="Jacob Lucero" w:date="2020-09-29T20:48:00Z">
        <w:r w:rsidDel="00C1545C">
          <w:rPr>
            <w:sz w:val="24"/>
            <w:szCs w:val="24"/>
          </w:rPr>
          <w:delText xml:space="preserve">also </w:delText>
        </w:r>
      </w:del>
      <w:r>
        <w:rPr>
          <w:sz w:val="24"/>
          <w:szCs w:val="24"/>
        </w:rPr>
        <w:t xml:space="preserve">similar hypotheses in this field as </w:t>
      </w:r>
      <w:commentRangeStart w:id="28"/>
      <w:r>
        <w:rPr>
          <w:sz w:val="24"/>
          <w:szCs w:val="24"/>
        </w:rPr>
        <w:t>well</w:t>
      </w:r>
      <w:commentRangeEnd w:id="28"/>
      <w:r w:rsidR="00CF6591">
        <w:rPr>
          <w:rStyle w:val="CommentReference"/>
          <w:rFonts w:ascii="Times New Roman" w:hAnsi="Times New Roman" w:cs="Times New Roman"/>
          <w:color w:val="auto"/>
          <w14:textOutline w14:w="0" w14:cap="rnd" w14:cmpd="sng" w14:algn="ctr">
            <w14:noFill/>
            <w14:prstDash w14:val="solid"/>
            <w14:bevel/>
          </w14:textOutline>
        </w:rPr>
        <w:commentReference w:id="28"/>
      </w:r>
      <w:r>
        <w:rPr>
          <w:sz w:val="24"/>
          <w:szCs w:val="24"/>
        </w:rPr>
        <w:t>.  Likely one of the most stunning applications of richness was th</w:t>
      </w:r>
      <w:r>
        <w:rPr>
          <w:sz w:val="24"/>
          <w:szCs w:val="24"/>
        </w:rPr>
        <w:t>e development of and work supporting the theory of biodiversity ecosystem function.  This set of literature honed our understanding of scale, function, resilience, and the value of individual species relative to the number of species in a given context.  T</w:t>
      </w:r>
      <w:r>
        <w:rPr>
          <w:sz w:val="24"/>
          <w:szCs w:val="24"/>
        </w:rPr>
        <w:t xml:space="preserve">his literature provides an opportunity to further not only biodiversity research per se but conservation science.   </w:t>
      </w:r>
      <w:ins w:id="29" w:author="Jacob Lucero" w:date="2020-09-29T20:44:00Z">
        <w:r w:rsidR="00CF6591">
          <w:rPr>
            <w:sz w:val="24"/>
            <w:szCs w:val="24"/>
          </w:rPr>
          <w:t xml:space="preserve">For instance, conservationists tasked with increasing biodiversity </w:t>
        </w:r>
      </w:ins>
      <w:ins w:id="30" w:author="Jacob Lucero" w:date="2020-09-29T20:48:00Z">
        <w:r w:rsidR="00C1545C">
          <w:rPr>
            <w:sz w:val="24"/>
            <w:szCs w:val="24"/>
          </w:rPr>
          <w:t>have found success in promoting keystone or foundation species</w:t>
        </w:r>
      </w:ins>
      <w:ins w:id="31" w:author="Jacob Lucero" w:date="2020-09-29T20:49:00Z">
        <w:r w:rsidR="00C1545C">
          <w:rPr>
            <w:sz w:val="24"/>
            <w:szCs w:val="24"/>
          </w:rPr>
          <w:t xml:space="preserve"> that in turn facilitate other species</w:t>
        </w:r>
      </w:ins>
      <w:commentRangeStart w:id="32"/>
      <w:commentRangeEnd w:id="32"/>
      <w:ins w:id="33" w:author="Jacob Lucero" w:date="2020-09-29T20:51:00Z">
        <w:r w:rsidR="00C1545C">
          <w:rPr>
            <w:rStyle w:val="CommentReference"/>
            <w:rFonts w:ascii="Times New Roman" w:hAnsi="Times New Roman" w:cs="Times New Roman"/>
            <w:color w:val="auto"/>
            <w14:textOutline w14:w="0" w14:cap="rnd" w14:cmpd="sng" w14:algn="ctr">
              <w14:noFill/>
              <w14:prstDash w14:val="solid"/>
              <w14:bevel/>
            </w14:textOutline>
          </w:rPr>
          <w:commentReference w:id="32"/>
        </w:r>
      </w:ins>
      <w:ins w:id="34" w:author="Jacob Lucero" w:date="2020-09-29T20:49:00Z">
        <w:r w:rsidR="00C1545C">
          <w:rPr>
            <w:sz w:val="24"/>
            <w:szCs w:val="24"/>
          </w:rPr>
          <w:t xml:space="preserve">. </w:t>
        </w:r>
      </w:ins>
      <w:del w:id="35" w:author="Jacob Lucero" w:date="2020-09-29T20:49:00Z">
        <w:r w:rsidDel="00C1545C">
          <w:rPr>
            <w:sz w:val="24"/>
            <w:szCs w:val="24"/>
          </w:rPr>
          <w:delText xml:space="preserve">Sentence on this… </w:delText>
        </w:r>
      </w:del>
      <w:del w:id="36" w:author="Jacob Lucero" w:date="2020-09-29T20:53:00Z">
        <w:r w:rsidDel="00C1545C">
          <w:rPr>
            <w:sz w:val="24"/>
            <w:szCs w:val="24"/>
          </w:rPr>
          <w:delText>The wealth of interactions in a system are also a</w:delText>
        </w:r>
      </w:del>
      <w:commentRangeStart w:id="37"/>
      <w:ins w:id="38" w:author="Jacob Lucero" w:date="2020-09-29T20:53:00Z">
        <w:r w:rsidR="00C1545C">
          <w:rPr>
            <w:sz w:val="24"/>
            <w:szCs w:val="24"/>
          </w:rPr>
          <w:t xml:space="preserve">Interaction webs are </w:t>
        </w:r>
      </w:ins>
      <w:del w:id="39" w:author="Jacob Lucero" w:date="2020-09-29T20:53:00Z">
        <w:r w:rsidDel="00C1545C">
          <w:rPr>
            <w:sz w:val="24"/>
            <w:szCs w:val="24"/>
          </w:rPr>
          <w:delText xml:space="preserve"> </w:delText>
        </w:r>
      </w:del>
      <w:r>
        <w:rPr>
          <w:sz w:val="24"/>
          <w:szCs w:val="24"/>
        </w:rPr>
        <w:t>critical feature</w:t>
      </w:r>
      <w:ins w:id="40" w:author="Jacob Lucero" w:date="2020-09-29T20:53:00Z">
        <w:r w:rsidR="00C1545C">
          <w:rPr>
            <w:sz w:val="24"/>
            <w:szCs w:val="24"/>
          </w:rPr>
          <w:t>s</w:t>
        </w:r>
      </w:ins>
      <w:r>
        <w:rPr>
          <w:sz w:val="24"/>
          <w:szCs w:val="24"/>
        </w:rPr>
        <w:t xml:space="preserve"> of ecosystems</w:t>
      </w:r>
      <w:ins w:id="41" w:author="Jacob Lucero" w:date="2020-09-29T20:53:00Z">
        <w:r w:rsidR="00C1545C">
          <w:rPr>
            <w:sz w:val="24"/>
            <w:szCs w:val="24"/>
          </w:rPr>
          <w:t>,</w:t>
        </w:r>
      </w:ins>
      <w:r>
        <w:rPr>
          <w:sz w:val="24"/>
          <w:szCs w:val="24"/>
        </w:rPr>
        <w:t xml:space="preserve"> and </w:t>
      </w:r>
      <w:del w:id="42" w:author="Jacob Lucero" w:date="2020-09-29T20:55:00Z">
        <w:r w:rsidDel="00C1545C">
          <w:rPr>
            <w:sz w:val="24"/>
            <w:szCs w:val="24"/>
          </w:rPr>
          <w:delText xml:space="preserve">significant </w:delText>
        </w:r>
      </w:del>
      <w:del w:id="43" w:author="Jacob Lucero" w:date="2020-09-29T20:54:00Z">
        <w:r w:rsidDel="00C1545C">
          <w:rPr>
            <w:sz w:val="24"/>
            <w:szCs w:val="24"/>
          </w:rPr>
          <w:delText>declines are predicted th</w:delText>
        </w:r>
        <w:r w:rsidDel="00C1545C">
          <w:rPr>
            <w:sz w:val="24"/>
            <w:szCs w:val="24"/>
          </w:rPr>
          <w:delText>at will</w:delText>
        </w:r>
      </w:del>
      <w:ins w:id="44" w:author="Jacob Lucero" w:date="2020-09-29T20:55:00Z">
        <w:r w:rsidR="00C1545C">
          <w:rPr>
            <w:sz w:val="24"/>
            <w:szCs w:val="24"/>
          </w:rPr>
          <w:t xml:space="preserve">disrupted interactions </w:t>
        </w:r>
      </w:ins>
      <w:del w:id="45" w:author="Jacob Lucero" w:date="2020-09-29T20:54:00Z">
        <w:r w:rsidDel="00C1545C">
          <w:rPr>
            <w:sz w:val="24"/>
            <w:szCs w:val="24"/>
          </w:rPr>
          <w:delText xml:space="preserve"> </w:delText>
        </w:r>
      </w:del>
      <w:del w:id="46" w:author="Jacob Lucero" w:date="2020-09-29T20:55:00Z">
        <w:r w:rsidDel="00C1545C">
          <w:rPr>
            <w:sz w:val="24"/>
            <w:szCs w:val="24"/>
          </w:rPr>
          <w:delText>precede</w:delText>
        </w:r>
      </w:del>
      <w:ins w:id="47" w:author="Jacob Lucero" w:date="2020-09-29T20:55:00Z">
        <w:r w:rsidR="00C1545C">
          <w:rPr>
            <w:sz w:val="24"/>
            <w:szCs w:val="24"/>
          </w:rPr>
          <w:t>often precede</w:t>
        </w:r>
      </w:ins>
      <w:r>
        <w:rPr>
          <w:sz w:val="24"/>
          <w:szCs w:val="24"/>
        </w:rPr>
        <w:t xml:space="preserve"> loss of the resident species.  </w:t>
      </w:r>
      <w:commentRangeEnd w:id="37"/>
      <w:r w:rsidR="00C1545C">
        <w:rPr>
          <w:rStyle w:val="CommentReference"/>
          <w:rFonts w:ascii="Times New Roman" w:hAnsi="Times New Roman" w:cs="Times New Roman"/>
          <w:color w:val="auto"/>
          <w14:textOutline w14:w="0" w14:cap="rnd" w14:cmpd="sng" w14:algn="ctr">
            <w14:noFill/>
            <w14:prstDash w14:val="solid"/>
            <w14:bevel/>
          </w14:textOutline>
        </w:rPr>
        <w:commentReference w:id="37"/>
      </w:r>
      <w:r>
        <w:rPr>
          <w:sz w:val="24"/>
          <w:szCs w:val="24"/>
        </w:rPr>
        <w:t>The</w:t>
      </w:r>
      <w:r>
        <w:rPr>
          <w:sz w:val="24"/>
          <w:szCs w:val="24"/>
        </w:rPr>
        <w:t xml:space="preserve"> focus of this synthesis is to examine whether a biodiversity-ecosystem </w:t>
      </w:r>
      <w:ins w:id="48" w:author="Jacob Lucero" w:date="2020-09-29T21:00:00Z">
        <w:r w:rsidR="001077DB">
          <w:rPr>
            <w:sz w:val="24"/>
            <w:szCs w:val="24"/>
          </w:rPr>
          <w:t xml:space="preserve">function </w:t>
        </w:r>
      </w:ins>
      <w:r>
        <w:rPr>
          <w:sz w:val="24"/>
          <w:szCs w:val="24"/>
        </w:rPr>
        <w:t xml:space="preserve">framework </w:t>
      </w:r>
      <w:ins w:id="49" w:author="Jacob Lucero" w:date="2020-09-29T20:59:00Z">
        <w:r w:rsidR="001077DB">
          <w:rPr>
            <w:sz w:val="24"/>
            <w:szCs w:val="24"/>
          </w:rPr>
          <w:t xml:space="preserve">focused on </w:t>
        </w:r>
      </w:ins>
      <w:ins w:id="50" w:author="Jacob Lucero" w:date="2020-09-29T21:42:00Z">
        <w:r w:rsidR="009A3719">
          <w:rPr>
            <w:sz w:val="24"/>
            <w:szCs w:val="24"/>
          </w:rPr>
          <w:t>the intensity of</w:t>
        </w:r>
      </w:ins>
      <w:ins w:id="51" w:author="Jacob Lucero" w:date="2020-09-29T20:59:00Z">
        <w:r w:rsidR="001077DB">
          <w:rPr>
            <w:sz w:val="24"/>
            <w:szCs w:val="24"/>
          </w:rPr>
          <w:t xml:space="preserve"> positive interspe</w:t>
        </w:r>
      </w:ins>
      <w:ins w:id="52" w:author="Jacob Lucero" w:date="2020-09-29T21:00:00Z">
        <w:r w:rsidR="001077DB">
          <w:rPr>
            <w:sz w:val="24"/>
            <w:szCs w:val="24"/>
          </w:rPr>
          <w:t xml:space="preserve">cific interactions </w:t>
        </w:r>
      </w:ins>
      <w:r>
        <w:rPr>
          <w:sz w:val="24"/>
          <w:szCs w:val="24"/>
        </w:rPr>
        <w:t xml:space="preserve">can </w:t>
      </w:r>
      <w:del w:id="53" w:author="Jacob Lucero" w:date="2020-09-29T21:01:00Z">
        <w:r w:rsidDel="001077DB">
          <w:rPr>
            <w:sz w:val="24"/>
            <w:szCs w:val="24"/>
          </w:rPr>
          <w:delText xml:space="preserve">inform an advance </w:delText>
        </w:r>
      </w:del>
      <w:del w:id="54" w:author="Jacob Lucero" w:date="2020-09-29T20:56:00Z">
        <w:r w:rsidDel="00C1545C">
          <w:rPr>
            <w:sz w:val="24"/>
            <w:szCs w:val="24"/>
          </w:rPr>
          <w:delText xml:space="preserve">in the </w:delText>
        </w:r>
      </w:del>
      <w:del w:id="55" w:author="Jacob Lucero" w:date="2020-09-29T21:01:00Z">
        <w:r w:rsidDel="001077DB">
          <w:rPr>
            <w:sz w:val="24"/>
            <w:szCs w:val="24"/>
          </w:rPr>
          <w:delText>theory of positive interactions relative to</w:delText>
        </w:r>
      </w:del>
      <w:proofErr w:type="spellStart"/>
      <w:ins w:id="56" w:author="Jacob Lucero" w:date="2020-09-29T21:01:00Z">
        <w:r w:rsidR="001077DB">
          <w:rPr>
            <w:sz w:val="24"/>
            <w:szCs w:val="24"/>
          </w:rPr>
          <w:t>can</w:t>
        </w:r>
        <w:proofErr w:type="spellEnd"/>
        <w:r w:rsidR="001077DB">
          <w:rPr>
            <w:sz w:val="24"/>
            <w:szCs w:val="24"/>
          </w:rPr>
          <w:t xml:space="preserve"> influ</w:t>
        </w:r>
      </w:ins>
      <w:ins w:id="57" w:author="Jacob Lucero" w:date="2020-09-29T21:02:00Z">
        <w:r w:rsidR="001077DB">
          <w:rPr>
            <w:sz w:val="24"/>
            <w:szCs w:val="24"/>
          </w:rPr>
          <w:t>ence and be influenced by</w:t>
        </w:r>
      </w:ins>
      <w:r>
        <w:rPr>
          <w:sz w:val="24"/>
          <w:szCs w:val="24"/>
        </w:rPr>
        <w:t xml:space="preserve"> the local richness of a plant </w:t>
      </w:r>
      <w:commentRangeStart w:id="58"/>
      <w:r>
        <w:rPr>
          <w:sz w:val="24"/>
          <w:szCs w:val="24"/>
        </w:rPr>
        <w:t>community</w:t>
      </w:r>
      <w:commentRangeEnd w:id="58"/>
      <w:r w:rsidR="001077DB">
        <w:rPr>
          <w:rStyle w:val="CommentReference"/>
          <w:rFonts w:ascii="Times New Roman" w:hAnsi="Times New Roman" w:cs="Times New Roman"/>
          <w:color w:val="auto"/>
          <w14:textOutline w14:w="0" w14:cap="rnd" w14:cmpd="sng" w14:algn="ctr">
            <w14:noFill/>
            <w14:prstDash w14:val="solid"/>
            <w14:bevel/>
          </w14:textOutline>
        </w:rPr>
        <w:commentReference w:id="58"/>
      </w:r>
      <w:r>
        <w:rPr>
          <w:sz w:val="24"/>
          <w:szCs w:val="24"/>
        </w:rPr>
        <w:t xml:space="preserve">.  </w:t>
      </w:r>
      <w:ins w:id="59" w:author="Jacob Lucero" w:date="2020-09-29T21:03:00Z">
        <w:r w:rsidR="001077DB">
          <w:rPr>
            <w:sz w:val="24"/>
            <w:szCs w:val="24"/>
          </w:rPr>
          <w:t>This framework capi</w:t>
        </w:r>
      </w:ins>
      <w:ins w:id="60" w:author="Jacob Lucero" w:date="2020-09-29T21:04:00Z">
        <w:r w:rsidR="001077DB">
          <w:rPr>
            <w:sz w:val="24"/>
            <w:szCs w:val="24"/>
          </w:rPr>
          <w:t>talizes on the frequent use of species richness as both an explanatory factor and a response variable in studies of positive interactions in</w:t>
        </w:r>
      </w:ins>
      <w:ins w:id="61" w:author="Jacob Lucero" w:date="2020-09-29T21:05:00Z">
        <w:r w:rsidR="001077DB">
          <w:rPr>
            <w:sz w:val="24"/>
            <w:szCs w:val="24"/>
          </w:rPr>
          <w:t xml:space="preserve"> </w:t>
        </w:r>
      </w:ins>
      <w:ins w:id="62" w:author="Jacob Lucero" w:date="2020-09-29T21:04:00Z">
        <w:r w:rsidR="001077DB">
          <w:rPr>
            <w:sz w:val="24"/>
            <w:szCs w:val="24"/>
          </w:rPr>
          <w:t xml:space="preserve">plant </w:t>
        </w:r>
        <w:commentRangeStart w:id="63"/>
        <w:r w:rsidR="001077DB">
          <w:rPr>
            <w:sz w:val="24"/>
            <w:szCs w:val="24"/>
          </w:rPr>
          <w:t>communities</w:t>
        </w:r>
      </w:ins>
      <w:commentRangeEnd w:id="63"/>
      <w:ins w:id="64" w:author="Jacob Lucero" w:date="2020-09-29T21:05:00Z">
        <w:r w:rsidR="001077DB">
          <w:rPr>
            <w:rStyle w:val="CommentReference"/>
            <w:rFonts w:ascii="Times New Roman" w:hAnsi="Times New Roman" w:cs="Times New Roman"/>
            <w:color w:val="auto"/>
            <w14:textOutline w14:w="0" w14:cap="rnd" w14:cmpd="sng" w14:algn="ctr">
              <w14:noFill/>
              <w14:prstDash w14:val="solid"/>
              <w14:bevel/>
            </w14:textOutline>
          </w:rPr>
          <w:commentReference w:id="63"/>
        </w:r>
      </w:ins>
      <w:ins w:id="65" w:author="Jacob Lucero" w:date="2020-09-29T21:04:00Z">
        <w:r w:rsidR="001077DB">
          <w:rPr>
            <w:sz w:val="24"/>
            <w:szCs w:val="24"/>
          </w:rPr>
          <w:t xml:space="preserve">.  </w:t>
        </w:r>
      </w:ins>
      <w:del w:id="66" w:author="Jacob Lucero" w:date="2020-09-29T21:05:00Z">
        <w:r w:rsidDel="001077DB">
          <w:rPr>
            <w:sz w:val="24"/>
            <w:szCs w:val="24"/>
          </w:rPr>
          <w:delText xml:space="preserve">In turn, </w:delText>
        </w:r>
        <w:r w:rsidDel="001077DB">
          <w:rPr>
            <w:sz w:val="24"/>
            <w:szCs w:val="24"/>
          </w:rPr>
          <w:delText>this</w:delText>
        </w:r>
      </w:del>
      <w:ins w:id="67" w:author="Jacob Lucero" w:date="2020-09-29T21:05:00Z">
        <w:r w:rsidR="001077DB">
          <w:rPr>
            <w:sz w:val="24"/>
            <w:szCs w:val="24"/>
          </w:rPr>
          <w:t>Thus, the proposed framework</w:t>
        </w:r>
      </w:ins>
      <w:r>
        <w:rPr>
          <w:sz w:val="24"/>
          <w:szCs w:val="24"/>
        </w:rPr>
        <w:t xml:space="preserve"> will expand the scope of functions routinely associated with diversity as measure for capacity in naturally assembled communities.</w:t>
      </w:r>
    </w:p>
    <w:p w14:paraId="4202B459" w14:textId="77777777" w:rsidR="00092CC6" w:rsidRDefault="00092CC6">
      <w:pPr>
        <w:pStyle w:val="Body"/>
        <w:spacing w:line="480" w:lineRule="auto"/>
        <w:rPr>
          <w:sz w:val="24"/>
          <w:szCs w:val="24"/>
        </w:rPr>
      </w:pPr>
    </w:p>
    <w:p w14:paraId="7CCD81BC" w14:textId="50158B9C" w:rsidR="00092CC6" w:rsidRDefault="00173512">
      <w:pPr>
        <w:pStyle w:val="Body"/>
        <w:spacing w:line="480" w:lineRule="auto"/>
        <w:rPr>
          <w:sz w:val="24"/>
          <w:szCs w:val="24"/>
        </w:rPr>
      </w:pPr>
      <w:r>
        <w:rPr>
          <w:sz w:val="24"/>
          <w:szCs w:val="24"/>
        </w:rPr>
        <w:t>Facilitation or positive interactions inform many components of community structure and assembly.  Cite reviews here an</w:t>
      </w:r>
      <w:r>
        <w:rPr>
          <w:sz w:val="24"/>
          <w:szCs w:val="24"/>
        </w:rPr>
        <w:t xml:space="preserve">d explain in brief.  </w:t>
      </w:r>
      <w:del w:id="68" w:author="Jacob Lucero" w:date="2020-09-29T21:08:00Z">
        <w:r w:rsidDel="00776A41">
          <w:rPr>
            <w:sz w:val="24"/>
            <w:szCs w:val="24"/>
          </w:rPr>
          <w:delText>This subset of interactions between plants in particular further</w:delText>
        </w:r>
      </w:del>
      <w:ins w:id="69" w:author="Jacob Lucero" w:date="2020-09-29T21:08:00Z">
        <w:r w:rsidR="00776A41">
          <w:rPr>
            <w:sz w:val="24"/>
            <w:szCs w:val="24"/>
          </w:rPr>
          <w:t>Importantly, positive interactions are closely</w:t>
        </w:r>
      </w:ins>
      <w:r>
        <w:rPr>
          <w:sz w:val="24"/>
          <w:szCs w:val="24"/>
        </w:rPr>
        <w:t xml:space="preserve"> tie</w:t>
      </w:r>
      <w:del w:id="70" w:author="Jacob Lucero" w:date="2020-09-29T21:09:00Z">
        <w:r w:rsidDel="00776A41">
          <w:rPr>
            <w:sz w:val="24"/>
            <w:szCs w:val="24"/>
          </w:rPr>
          <w:delText>s</w:delText>
        </w:r>
      </w:del>
      <w:ins w:id="71" w:author="Jacob Lucero" w:date="2020-09-29T21:09:00Z">
        <w:r w:rsidR="00776A41">
          <w:rPr>
            <w:sz w:val="24"/>
            <w:szCs w:val="24"/>
          </w:rPr>
          <w:t>d</w:t>
        </w:r>
      </w:ins>
      <w:r>
        <w:rPr>
          <w:sz w:val="24"/>
          <w:szCs w:val="24"/>
        </w:rPr>
        <w:t xml:space="preserve"> </w:t>
      </w:r>
      <w:ins w:id="72" w:author="Jacob Lucero" w:date="2020-09-29T21:09:00Z">
        <w:r w:rsidR="00776A41">
          <w:rPr>
            <w:sz w:val="24"/>
            <w:szCs w:val="24"/>
          </w:rPr>
          <w:t>to fundamental</w:t>
        </w:r>
      </w:ins>
      <w:del w:id="73" w:author="Jacob Lucero" w:date="2020-09-29T21:09:00Z">
        <w:r w:rsidDel="00776A41">
          <w:rPr>
            <w:sz w:val="24"/>
            <w:szCs w:val="24"/>
          </w:rPr>
          <w:delText>into</w:delText>
        </w:r>
      </w:del>
      <w:r>
        <w:rPr>
          <w:sz w:val="24"/>
          <w:szCs w:val="24"/>
        </w:rPr>
        <w:t xml:space="preserve"> biodiversity theory and </w:t>
      </w:r>
      <w:r>
        <w:rPr>
          <w:sz w:val="24"/>
          <w:szCs w:val="24"/>
        </w:rPr>
        <w:t xml:space="preserve">also to </w:t>
      </w:r>
      <w:r>
        <w:rPr>
          <w:sz w:val="24"/>
          <w:szCs w:val="24"/>
        </w:rPr>
        <w:t>conservation</w:t>
      </w:r>
      <w:r>
        <w:rPr>
          <w:sz w:val="24"/>
          <w:szCs w:val="24"/>
        </w:rPr>
        <w:t>.  Complementarity is a well-supported hypothesis for relative increases in function at the scale of ecosystems with</w:t>
      </w:r>
      <w:r>
        <w:rPr>
          <w:sz w:val="24"/>
          <w:szCs w:val="24"/>
        </w:rPr>
        <w:t>in increasing diversity (…).  I</w:t>
      </w:r>
      <w:ins w:id="74" w:author="Jacob Lucero" w:date="2020-09-29T21:13:00Z">
        <w:r w:rsidR="00776A41">
          <w:rPr>
            <w:sz w:val="24"/>
            <w:szCs w:val="24"/>
          </w:rPr>
          <w:t xml:space="preserve">n short, the complementarity hypothesis attributes positive biodiversity-ecosystem function relationships to </w:t>
        </w:r>
      </w:ins>
      <w:ins w:id="75" w:author="Jacob Lucero" w:date="2020-09-29T21:18:00Z">
        <w:r w:rsidR="007C6145">
          <w:rPr>
            <w:sz w:val="24"/>
            <w:szCs w:val="24"/>
          </w:rPr>
          <w:t xml:space="preserve">either </w:t>
        </w:r>
      </w:ins>
      <w:ins w:id="76" w:author="Jacob Lucero" w:date="2020-09-29T21:13:00Z">
        <w:r w:rsidR="00776A41">
          <w:rPr>
            <w:sz w:val="24"/>
            <w:szCs w:val="24"/>
          </w:rPr>
          <w:t xml:space="preserve">niche </w:t>
        </w:r>
      </w:ins>
      <w:ins w:id="77" w:author="Jacob Lucero" w:date="2020-09-29T21:18:00Z">
        <w:r w:rsidR="007C6145">
          <w:rPr>
            <w:sz w:val="24"/>
            <w:szCs w:val="24"/>
          </w:rPr>
          <w:t>partitioning or facilitation</w:t>
        </w:r>
      </w:ins>
      <w:ins w:id="78" w:author="Jacob Lucero" w:date="2020-09-29T21:13:00Z">
        <w:r w:rsidR="00776A41">
          <w:rPr>
            <w:sz w:val="24"/>
            <w:szCs w:val="24"/>
          </w:rPr>
          <w:t xml:space="preserve"> among species</w:t>
        </w:r>
      </w:ins>
      <w:ins w:id="79" w:author="Jacob Lucero" w:date="2020-09-29T21:20:00Z">
        <w:r w:rsidR="007C6145">
          <w:rPr>
            <w:sz w:val="24"/>
            <w:szCs w:val="24"/>
          </w:rPr>
          <w:t>.</w:t>
        </w:r>
      </w:ins>
      <w:del w:id="80" w:author="Jacob Lucero" w:date="2020-09-29T21:20:00Z">
        <w:r w:rsidDel="007C6145">
          <w:rPr>
            <w:sz w:val="24"/>
            <w:szCs w:val="24"/>
          </w:rPr>
          <w:delText>t is….. (</w:delText>
        </w:r>
        <w:commentRangeStart w:id="81"/>
        <w:r w:rsidDel="007C6145">
          <w:rPr>
            <w:sz w:val="24"/>
            <w:szCs w:val="24"/>
          </w:rPr>
          <w:delText>citation</w:delText>
        </w:r>
        <w:commentRangeEnd w:id="81"/>
        <w:r w:rsidR="007C6145" w:rsidDel="007C6145">
          <w:rPr>
            <w:rStyle w:val="CommentReference"/>
            <w:rFonts w:ascii="Times New Roman" w:hAnsi="Times New Roman" w:cs="Times New Roman"/>
            <w:color w:val="auto"/>
            <w14:textOutline w14:w="0" w14:cap="rnd" w14:cmpd="sng" w14:algn="ctr">
              <w14:noFill/>
              <w14:prstDash w14:val="solid"/>
              <w14:bevel/>
            </w14:textOutline>
          </w:rPr>
          <w:commentReference w:id="81"/>
        </w:r>
        <w:r w:rsidDel="007C6145">
          <w:rPr>
            <w:sz w:val="24"/>
            <w:szCs w:val="24"/>
          </w:rPr>
          <w:delText xml:space="preserve">).  </w:delText>
        </w:r>
      </w:del>
      <w:ins w:id="82" w:author="Jacob Lucero" w:date="2020-09-29T21:20:00Z">
        <w:r w:rsidR="007C6145">
          <w:rPr>
            <w:sz w:val="24"/>
            <w:szCs w:val="24"/>
          </w:rPr>
          <w:t xml:space="preserve">  </w:t>
        </w:r>
      </w:ins>
      <w:ins w:id="83" w:author="Jacob Lucero" w:date="2020-09-29T21:22:00Z">
        <w:r w:rsidR="007C6145">
          <w:rPr>
            <w:sz w:val="24"/>
            <w:szCs w:val="24"/>
          </w:rPr>
          <w:t>For</w:t>
        </w:r>
      </w:ins>
      <w:ins w:id="84" w:author="Jacob Lucero" w:date="2020-09-29T21:23:00Z">
        <w:r w:rsidR="007C6145">
          <w:rPr>
            <w:sz w:val="24"/>
            <w:szCs w:val="24"/>
          </w:rPr>
          <w:t xml:space="preserve"> instance, i</w:t>
        </w:r>
      </w:ins>
      <w:ins w:id="85" w:author="Jacob Lucero" w:date="2020-09-29T21:20:00Z">
        <w:r w:rsidR="007C6145">
          <w:rPr>
            <w:sz w:val="24"/>
            <w:szCs w:val="24"/>
          </w:rPr>
          <w:t xml:space="preserve">n relatively unproductive </w:t>
        </w:r>
      </w:ins>
      <w:ins w:id="86" w:author="Jacob Lucero" w:date="2020-09-29T21:21:00Z">
        <w:r w:rsidR="007C6145">
          <w:rPr>
            <w:sz w:val="24"/>
            <w:szCs w:val="24"/>
          </w:rPr>
          <w:t>systems such as deserts,</w:t>
        </w:r>
      </w:ins>
      <w:ins w:id="87" w:author="Jacob Lucero" w:date="2020-09-29T21:22:00Z">
        <w:r w:rsidR="007C6145">
          <w:rPr>
            <w:sz w:val="24"/>
            <w:szCs w:val="24"/>
          </w:rPr>
          <w:t xml:space="preserve"> shrubs and other</w:t>
        </w:r>
      </w:ins>
      <w:ins w:id="88" w:author="Jacob Lucero" w:date="2020-09-29T21:21:00Z">
        <w:r w:rsidR="007C6145">
          <w:rPr>
            <w:sz w:val="24"/>
            <w:szCs w:val="24"/>
          </w:rPr>
          <w:t xml:space="preserve"> foundation plant</w:t>
        </w:r>
      </w:ins>
      <w:ins w:id="89" w:author="Jacob Lucero" w:date="2020-09-29T21:22:00Z">
        <w:r w:rsidR="007C6145">
          <w:rPr>
            <w:sz w:val="24"/>
            <w:szCs w:val="24"/>
          </w:rPr>
          <w:t xml:space="preserve">s </w:t>
        </w:r>
      </w:ins>
      <w:ins w:id="90" w:author="Jacob Lucero" w:date="2020-09-29T21:21:00Z">
        <w:r w:rsidR="007C6145">
          <w:rPr>
            <w:sz w:val="24"/>
            <w:szCs w:val="24"/>
          </w:rPr>
          <w:t>can strongly facilitate local biodiversity</w:t>
        </w:r>
      </w:ins>
      <w:ins w:id="91" w:author="Jacob Lucero" w:date="2020-09-29T21:22:00Z">
        <w:r w:rsidR="007C6145">
          <w:rPr>
            <w:sz w:val="24"/>
            <w:szCs w:val="24"/>
          </w:rPr>
          <w:t xml:space="preserve"> and ecosystem function </w:t>
        </w:r>
      </w:ins>
      <w:ins w:id="92" w:author="Jacob Lucero" w:date="2020-09-29T21:23:00Z">
        <w:r w:rsidR="007C6145">
          <w:rPr>
            <w:sz w:val="24"/>
            <w:szCs w:val="24"/>
          </w:rPr>
          <w:t xml:space="preserve">by </w:t>
        </w:r>
      </w:ins>
      <w:del w:id="93" w:author="Jacob Lucero" w:date="2020-09-29T21:23:00Z">
        <w:r w:rsidDel="007C6145">
          <w:rPr>
            <w:sz w:val="24"/>
            <w:szCs w:val="24"/>
          </w:rPr>
          <w:delText xml:space="preserve">The facilitation of diversity of plant communities has been established in foundation-plant species studies such as those that use shrubs in arid and semi-arid ecosystems.  A foundation plant species can </w:delText>
        </w:r>
        <w:r w:rsidDel="007C6145">
          <w:rPr>
            <w:sz w:val="24"/>
            <w:szCs w:val="24"/>
          </w:rPr>
          <w:delText xml:space="preserve">be a shrub that changes </w:delText>
        </w:r>
      </w:del>
      <w:ins w:id="94" w:author="Jacob Lucero" w:date="2020-09-29T21:23:00Z">
        <w:r w:rsidR="007C6145">
          <w:rPr>
            <w:sz w:val="24"/>
            <w:szCs w:val="24"/>
          </w:rPr>
          <w:t>beneficially altering</w:t>
        </w:r>
      </w:ins>
      <w:ins w:id="95" w:author="Jacob Lucero" w:date="2020-09-29T21:24:00Z">
        <w:r w:rsidR="007C6145">
          <w:rPr>
            <w:sz w:val="24"/>
            <w:szCs w:val="24"/>
          </w:rPr>
          <w:t xml:space="preserve"> </w:t>
        </w:r>
      </w:ins>
      <w:r>
        <w:rPr>
          <w:sz w:val="24"/>
          <w:szCs w:val="24"/>
        </w:rPr>
        <w:t xml:space="preserve">habitat and community composition or structure.  Nonetheless, a collective assessment of </w:t>
      </w:r>
      <w:ins w:id="96" w:author="Jacob Lucero" w:date="2020-09-29T21:26:00Z">
        <w:r w:rsidR="007C6145">
          <w:rPr>
            <w:sz w:val="24"/>
            <w:szCs w:val="24"/>
          </w:rPr>
          <w:t xml:space="preserve">how </w:t>
        </w:r>
      </w:ins>
      <w:r>
        <w:rPr>
          <w:sz w:val="24"/>
          <w:szCs w:val="24"/>
        </w:rPr>
        <w:t xml:space="preserve">the relative </w:t>
      </w:r>
      <w:commentRangeStart w:id="97"/>
      <w:del w:id="98" w:author="Jacob Lucero" w:date="2020-09-29T21:50:00Z">
        <w:r w:rsidDel="0094624A">
          <w:rPr>
            <w:sz w:val="24"/>
            <w:szCs w:val="24"/>
          </w:rPr>
          <w:delText>frequency</w:delText>
        </w:r>
      </w:del>
      <w:commentRangeEnd w:id="97"/>
      <w:r w:rsidR="0094624A">
        <w:rPr>
          <w:rStyle w:val="CommentReference"/>
          <w:rFonts w:ascii="Times New Roman" w:hAnsi="Times New Roman" w:cs="Times New Roman"/>
          <w:color w:val="auto"/>
          <w14:textOutline w14:w="0" w14:cap="rnd" w14:cmpd="sng" w14:algn="ctr">
            <w14:noFill/>
            <w14:prstDash w14:val="solid"/>
            <w14:bevel/>
          </w14:textOutline>
        </w:rPr>
        <w:commentReference w:id="97"/>
      </w:r>
      <w:del w:id="99" w:author="Jacob Lucero" w:date="2020-09-29T21:50:00Z">
        <w:r w:rsidDel="0094624A">
          <w:rPr>
            <w:sz w:val="24"/>
            <w:szCs w:val="24"/>
          </w:rPr>
          <w:delText xml:space="preserve"> </w:delText>
        </w:r>
      </w:del>
      <w:ins w:id="100" w:author="Jacob Lucero" w:date="2020-09-29T21:50:00Z">
        <w:r w:rsidR="0094624A">
          <w:rPr>
            <w:sz w:val="24"/>
            <w:szCs w:val="24"/>
          </w:rPr>
          <w:t>intensity</w:t>
        </w:r>
        <w:r w:rsidR="0094624A">
          <w:rPr>
            <w:sz w:val="24"/>
            <w:szCs w:val="24"/>
          </w:rPr>
          <w:t xml:space="preserve"> </w:t>
        </w:r>
      </w:ins>
      <w:del w:id="101" w:author="Jacob Lucero" w:date="2020-09-29T21:26:00Z">
        <w:r w:rsidDel="007C6145">
          <w:rPr>
            <w:sz w:val="24"/>
            <w:szCs w:val="24"/>
          </w:rPr>
          <w:delText>that facilitation</w:delText>
        </w:r>
      </w:del>
      <w:ins w:id="102" w:author="Jacob Lucero" w:date="2020-09-29T21:26:00Z">
        <w:r w:rsidR="007C6145">
          <w:rPr>
            <w:sz w:val="24"/>
            <w:szCs w:val="24"/>
          </w:rPr>
          <w:t xml:space="preserve">of positive interactions </w:t>
        </w:r>
      </w:ins>
      <w:del w:id="103" w:author="Jacob Lucero" w:date="2020-09-29T21:26:00Z">
        <w:r w:rsidDel="007C6145">
          <w:rPr>
            <w:sz w:val="24"/>
            <w:szCs w:val="24"/>
          </w:rPr>
          <w:delText xml:space="preserve"> </w:delText>
        </w:r>
      </w:del>
      <w:r>
        <w:rPr>
          <w:sz w:val="24"/>
          <w:szCs w:val="24"/>
        </w:rPr>
        <w:t>between plant</w:t>
      </w:r>
      <w:ins w:id="104" w:author="Jacob Lucero" w:date="2020-09-29T21:27:00Z">
        <w:r w:rsidR="00942CB2">
          <w:rPr>
            <w:sz w:val="24"/>
            <w:szCs w:val="24"/>
          </w:rPr>
          <w:t xml:space="preserve"> </w:t>
        </w:r>
      </w:ins>
      <w:r>
        <w:rPr>
          <w:sz w:val="24"/>
          <w:szCs w:val="24"/>
        </w:rPr>
        <w:t>s</w:t>
      </w:r>
      <w:ins w:id="105" w:author="Jacob Lucero" w:date="2020-09-29T21:27:00Z">
        <w:r w:rsidR="00942CB2">
          <w:rPr>
            <w:sz w:val="24"/>
            <w:szCs w:val="24"/>
          </w:rPr>
          <w:t>pecies</w:t>
        </w:r>
      </w:ins>
      <w:r>
        <w:rPr>
          <w:sz w:val="24"/>
          <w:szCs w:val="24"/>
        </w:rPr>
        <w:t xml:space="preserve"> </w:t>
      </w:r>
      <w:del w:id="106" w:author="Jacob Lucero" w:date="2020-09-29T21:27:00Z">
        <w:r w:rsidDel="00942CB2">
          <w:rPr>
            <w:sz w:val="24"/>
            <w:szCs w:val="24"/>
          </w:rPr>
          <w:delText xml:space="preserve">enhances </w:delText>
        </w:r>
      </w:del>
      <w:ins w:id="107" w:author="Jacob Lucero" w:date="2020-09-29T21:26:00Z">
        <w:r w:rsidR="007C6145">
          <w:rPr>
            <w:sz w:val="24"/>
            <w:szCs w:val="24"/>
          </w:rPr>
          <w:t xml:space="preserve">varies with </w:t>
        </w:r>
      </w:ins>
      <w:r>
        <w:rPr>
          <w:sz w:val="24"/>
          <w:szCs w:val="24"/>
        </w:rPr>
        <w:t>measures of</w:t>
      </w:r>
      <w:ins w:id="108" w:author="Jacob Lucero" w:date="2020-09-29T21:27:00Z">
        <w:r w:rsidR="007C6145">
          <w:rPr>
            <w:sz w:val="24"/>
            <w:szCs w:val="24"/>
          </w:rPr>
          <w:t xml:space="preserve"> local</w:t>
        </w:r>
      </w:ins>
      <w:r>
        <w:rPr>
          <w:sz w:val="24"/>
          <w:szCs w:val="24"/>
        </w:rPr>
        <w:t xml:space="preserve"> diversity are relatively </w:t>
      </w:r>
      <w:commentRangeStart w:id="109"/>
      <w:r>
        <w:rPr>
          <w:sz w:val="24"/>
          <w:szCs w:val="24"/>
        </w:rPr>
        <w:t>sparse</w:t>
      </w:r>
      <w:commentRangeEnd w:id="109"/>
      <w:r w:rsidR="007C6145">
        <w:rPr>
          <w:rStyle w:val="CommentReference"/>
          <w:rFonts w:ascii="Times New Roman" w:hAnsi="Times New Roman" w:cs="Times New Roman"/>
          <w:color w:val="auto"/>
          <w14:textOutline w14:w="0" w14:cap="rnd" w14:cmpd="sng" w14:algn="ctr">
            <w14:noFill/>
            <w14:prstDash w14:val="solid"/>
            <w14:bevel/>
          </w14:textOutline>
        </w:rPr>
        <w:commentReference w:id="109"/>
      </w:r>
      <w:r>
        <w:rPr>
          <w:sz w:val="24"/>
          <w:szCs w:val="24"/>
        </w:rPr>
        <w:t xml:space="preserve">.  </w:t>
      </w:r>
      <w:r>
        <w:rPr>
          <w:sz w:val="24"/>
          <w:szCs w:val="24"/>
        </w:rPr>
        <w:t xml:space="preserve">Furthermore, it is not uncommon </w:t>
      </w:r>
      <w:r>
        <w:rPr>
          <w:sz w:val="24"/>
          <w:szCs w:val="24"/>
        </w:rPr>
        <w:t xml:space="preserve">in ecology for a variable used as a response </w:t>
      </w:r>
      <w:ins w:id="110" w:author="Jacob Lucero" w:date="2020-09-29T21:30:00Z">
        <w:r w:rsidR="00942CB2">
          <w:rPr>
            <w:sz w:val="24"/>
            <w:szCs w:val="24"/>
          </w:rPr>
          <w:t xml:space="preserve">in some models </w:t>
        </w:r>
      </w:ins>
      <w:r>
        <w:rPr>
          <w:sz w:val="24"/>
          <w:szCs w:val="24"/>
        </w:rPr>
        <w:t xml:space="preserve">to be applied as </w:t>
      </w:r>
      <w:del w:id="111" w:author="Jacob Lucero" w:date="2020-09-29T21:31:00Z">
        <w:r w:rsidDel="00942CB2">
          <w:rPr>
            <w:sz w:val="24"/>
            <w:szCs w:val="24"/>
          </w:rPr>
          <w:delText>a mediator of outcomes</w:delText>
        </w:r>
      </w:del>
      <w:ins w:id="112" w:author="Jacob Lucero" w:date="2020-09-29T21:31:00Z">
        <w:r w:rsidR="00942CB2">
          <w:rPr>
            <w:sz w:val="24"/>
            <w:szCs w:val="24"/>
          </w:rPr>
          <w:t>explanatory</w:t>
        </w:r>
      </w:ins>
      <w:r>
        <w:rPr>
          <w:sz w:val="24"/>
          <w:szCs w:val="24"/>
        </w:rPr>
        <w:t xml:space="preserve"> in other models.  </w:t>
      </w:r>
      <w:r>
        <w:rPr>
          <w:sz w:val="24"/>
          <w:szCs w:val="24"/>
        </w:rPr>
        <w:t xml:space="preserve">To this end, we </w:t>
      </w:r>
      <w:ins w:id="113" w:author="Jacob Lucero" w:date="2020-09-29T21:31:00Z">
        <w:r w:rsidR="00942CB2">
          <w:rPr>
            <w:sz w:val="24"/>
            <w:szCs w:val="24"/>
          </w:rPr>
          <w:t xml:space="preserve">performed </w:t>
        </w:r>
        <w:r w:rsidR="00942CB2">
          <w:rPr>
            <w:sz w:val="24"/>
            <w:szCs w:val="24"/>
          </w:rPr>
          <w:t xml:space="preserve">a synthesis of the primary research literature </w:t>
        </w:r>
        <w:r w:rsidR="00942CB2">
          <w:rPr>
            <w:sz w:val="24"/>
            <w:szCs w:val="24"/>
          </w:rPr>
          <w:t xml:space="preserve">to </w:t>
        </w:r>
      </w:ins>
      <w:r>
        <w:rPr>
          <w:sz w:val="24"/>
          <w:szCs w:val="24"/>
        </w:rPr>
        <w:t>examine</w:t>
      </w:r>
      <w:del w:id="114" w:author="Jacob Lucero" w:date="2020-09-29T21:31:00Z">
        <w:r w:rsidDel="00942CB2">
          <w:rPr>
            <w:sz w:val="24"/>
            <w:szCs w:val="24"/>
          </w:rPr>
          <w:delText>d</w:delText>
        </w:r>
      </w:del>
      <w:r>
        <w:rPr>
          <w:sz w:val="24"/>
          <w:szCs w:val="24"/>
        </w:rPr>
        <w:t xml:space="preserve"> the capacity for reported local plant species richness </w:t>
      </w:r>
      <w:del w:id="115" w:author="Jacob Lucero" w:date="2020-09-29T21:31:00Z">
        <w:r w:rsidDel="00942CB2">
          <w:rPr>
            <w:sz w:val="24"/>
            <w:szCs w:val="24"/>
          </w:rPr>
          <w:delText xml:space="preserve">in a synthesis of the primary research literature </w:delText>
        </w:r>
      </w:del>
      <w:r>
        <w:rPr>
          <w:sz w:val="24"/>
          <w:szCs w:val="24"/>
        </w:rPr>
        <w:t xml:space="preserve">to predict </w:t>
      </w:r>
      <w:del w:id="116" w:author="Jacob Lucero" w:date="2020-09-29T21:33:00Z">
        <w:r w:rsidDel="00942CB2">
          <w:rPr>
            <w:sz w:val="24"/>
            <w:szCs w:val="24"/>
          </w:rPr>
          <w:delText xml:space="preserve">measures of </w:delText>
        </w:r>
        <w:r w:rsidDel="00942CB2">
          <w:rPr>
            <w:sz w:val="24"/>
            <w:szCs w:val="24"/>
          </w:rPr>
          <w:delText>community-level diversity associated with shrubs relative to open gap sites</w:delText>
        </w:r>
      </w:del>
      <w:ins w:id="117" w:author="Jacob Lucero" w:date="2020-09-29T21:33:00Z">
        <w:r w:rsidR="00942CB2">
          <w:rPr>
            <w:sz w:val="24"/>
            <w:szCs w:val="24"/>
          </w:rPr>
          <w:t xml:space="preserve">the </w:t>
        </w:r>
      </w:ins>
      <w:ins w:id="118" w:author="Jacob Lucero" w:date="2020-09-29T21:51:00Z">
        <w:r w:rsidR="0094624A">
          <w:rPr>
            <w:sz w:val="24"/>
            <w:szCs w:val="24"/>
          </w:rPr>
          <w:t>intensity</w:t>
        </w:r>
      </w:ins>
      <w:ins w:id="119" w:author="Jacob Lucero" w:date="2020-09-29T21:33:00Z">
        <w:r w:rsidR="00942CB2">
          <w:rPr>
            <w:sz w:val="24"/>
            <w:szCs w:val="24"/>
          </w:rPr>
          <w:t xml:space="preserve"> of positive interactions mediated by foundation shrubs in dryland ecosystems </w:t>
        </w:r>
      </w:ins>
      <w:commentRangeStart w:id="120"/>
      <w:ins w:id="121" w:author="Jacob Lucero" w:date="2020-09-29T21:34:00Z">
        <w:r w:rsidR="00942CB2">
          <w:rPr>
            <w:sz w:val="24"/>
            <w:szCs w:val="24"/>
          </w:rPr>
          <w:t>globally</w:t>
        </w:r>
        <w:commentRangeEnd w:id="120"/>
        <w:r w:rsidR="00942CB2">
          <w:rPr>
            <w:rStyle w:val="CommentReference"/>
            <w:rFonts w:ascii="Times New Roman" w:hAnsi="Times New Roman" w:cs="Times New Roman"/>
            <w:color w:val="auto"/>
            <w14:textOutline w14:w="0" w14:cap="rnd" w14:cmpd="sng" w14:algn="ctr">
              <w14:noFill/>
              <w14:prstDash w14:val="solid"/>
              <w14:bevel/>
            </w14:textOutline>
          </w:rPr>
          <w:commentReference w:id="120"/>
        </w:r>
      </w:ins>
      <w:r>
        <w:rPr>
          <w:sz w:val="24"/>
          <w:szCs w:val="24"/>
        </w:rPr>
        <w:t>.</w:t>
      </w:r>
    </w:p>
    <w:p w14:paraId="72F70D78" w14:textId="77777777" w:rsidR="00092CC6" w:rsidRDefault="00092CC6">
      <w:pPr>
        <w:pStyle w:val="Body"/>
        <w:spacing w:line="480" w:lineRule="auto"/>
        <w:rPr>
          <w:sz w:val="24"/>
          <w:szCs w:val="24"/>
        </w:rPr>
      </w:pPr>
    </w:p>
    <w:p w14:paraId="0ACC9E52" w14:textId="77777777" w:rsidR="00092CC6" w:rsidRDefault="00173512">
      <w:pPr>
        <w:pStyle w:val="Body"/>
        <w:spacing w:line="480" w:lineRule="auto"/>
        <w:rPr>
          <w:b/>
          <w:bCs/>
          <w:sz w:val="24"/>
          <w:szCs w:val="24"/>
        </w:rPr>
      </w:pPr>
      <w:r>
        <w:rPr>
          <w:b/>
          <w:bCs/>
          <w:sz w:val="24"/>
          <w:szCs w:val="24"/>
        </w:rPr>
        <w:t>Methods and Results</w:t>
      </w:r>
    </w:p>
    <w:p w14:paraId="66E26EA7" w14:textId="26B784FE" w:rsidR="00092CC6" w:rsidRDefault="00173512" w:rsidP="0094624A">
      <w:pPr>
        <w:pStyle w:val="Body"/>
        <w:spacing w:line="480" w:lineRule="auto"/>
        <w:rPr>
          <w:sz w:val="24"/>
          <w:szCs w:val="24"/>
        </w:rPr>
      </w:pPr>
      <w:r>
        <w:rPr>
          <w:sz w:val="24"/>
          <w:szCs w:val="24"/>
        </w:rPr>
        <w:t xml:space="preserve">A formal scientific synthesis </w:t>
      </w:r>
      <w:del w:id="122" w:author="Jacob Lucero" w:date="2020-09-29T21:36:00Z">
        <w:r w:rsidDel="00942CB2">
          <w:rPr>
            <w:sz w:val="24"/>
            <w:szCs w:val="24"/>
          </w:rPr>
          <w:delText xml:space="preserve">workflow </w:delText>
        </w:r>
      </w:del>
      <w:r>
        <w:rPr>
          <w:sz w:val="24"/>
          <w:szCs w:val="24"/>
        </w:rPr>
        <w:t xml:space="preserve">of the literature was used to test whether species richness locally for each </w:t>
      </w:r>
      <w:commentRangeStart w:id="123"/>
      <w:del w:id="124" w:author="Jacob Lucero" w:date="2020-09-29T21:37:00Z">
        <w:r w:rsidDel="00942CB2">
          <w:rPr>
            <w:sz w:val="24"/>
            <w:szCs w:val="24"/>
          </w:rPr>
          <w:delText>experiment</w:delText>
        </w:r>
      </w:del>
      <w:commentRangeEnd w:id="123"/>
      <w:r w:rsidR="00942CB2">
        <w:rPr>
          <w:rStyle w:val="CommentReference"/>
          <w:rFonts w:ascii="Times New Roman" w:hAnsi="Times New Roman" w:cs="Times New Roman"/>
          <w:color w:val="auto"/>
          <w14:textOutline w14:w="0" w14:cap="rnd" w14:cmpd="sng" w14:algn="ctr">
            <w14:noFill/>
            <w14:prstDash w14:val="solid"/>
            <w14:bevel/>
          </w14:textOutline>
        </w:rPr>
        <w:commentReference w:id="123"/>
      </w:r>
      <w:del w:id="125" w:author="Jacob Lucero" w:date="2020-09-29T21:37:00Z">
        <w:r w:rsidDel="00942CB2">
          <w:rPr>
            <w:sz w:val="24"/>
            <w:szCs w:val="24"/>
          </w:rPr>
          <w:delText xml:space="preserve"> </w:delText>
        </w:r>
      </w:del>
      <w:ins w:id="126" w:author="Jacob Lucero" w:date="2020-09-29T21:37:00Z">
        <w:r w:rsidR="00942CB2">
          <w:rPr>
            <w:sz w:val="24"/>
            <w:szCs w:val="24"/>
          </w:rPr>
          <w:t xml:space="preserve">study </w:t>
        </w:r>
      </w:ins>
      <w:r>
        <w:rPr>
          <w:sz w:val="24"/>
          <w:szCs w:val="24"/>
        </w:rPr>
        <w:t>predicted the net of outcome of</w:t>
      </w:r>
      <w:r>
        <w:rPr>
          <w:sz w:val="24"/>
          <w:szCs w:val="24"/>
        </w:rPr>
        <w:t xml:space="preserve"> plant-plant interactions in shrub-open contrasts in arid and semi-arid ecosystems.  The Web of Science bibliometrics resource was queried August</w:t>
      </w:r>
      <w:ins w:id="127" w:author="Jacob Lucero" w:date="2020-09-29T21:37:00Z">
        <w:r w:rsidR="009A3719">
          <w:rPr>
            <w:sz w:val="24"/>
            <w:szCs w:val="24"/>
          </w:rPr>
          <w:t>,</w:t>
        </w:r>
      </w:ins>
      <w:r>
        <w:rPr>
          <w:sz w:val="24"/>
          <w:szCs w:val="24"/>
        </w:rPr>
        <w:t xml:space="preserve"> 2020</w:t>
      </w:r>
      <w:ins w:id="128" w:author="Jacob Lucero" w:date="2020-09-29T21:37:00Z">
        <w:r w:rsidR="009A3719">
          <w:rPr>
            <w:sz w:val="24"/>
            <w:szCs w:val="24"/>
          </w:rPr>
          <w:t>,</w:t>
        </w:r>
      </w:ins>
      <w:r>
        <w:rPr>
          <w:sz w:val="24"/>
          <w:szCs w:val="24"/>
        </w:rPr>
        <w:t xml:space="preserve"> using the terms </w:t>
      </w:r>
      <w:ins w:id="129" w:author="Jacob Lucero" w:date="2020-09-29T21:38:00Z">
        <w:r w:rsidR="009A3719">
          <w:rPr>
            <w:sz w:val="24"/>
            <w:szCs w:val="24"/>
          </w:rPr>
          <w:t>“</w:t>
        </w:r>
      </w:ins>
      <w:r>
        <w:rPr>
          <w:sz w:val="24"/>
          <w:szCs w:val="24"/>
        </w:rPr>
        <w:t xml:space="preserve">shrub, </w:t>
      </w:r>
      <w:proofErr w:type="spellStart"/>
      <w:r>
        <w:rPr>
          <w:sz w:val="24"/>
          <w:szCs w:val="24"/>
        </w:rPr>
        <w:t>facilitat</w:t>
      </w:r>
      <w:proofErr w:type="spellEnd"/>
      <w:r>
        <w:rPr>
          <w:sz w:val="24"/>
          <w:szCs w:val="24"/>
        </w:rPr>
        <w:t>*, and positive</w:t>
      </w:r>
      <w:ins w:id="130" w:author="Jacob Lucero" w:date="2020-09-29T21:38:00Z">
        <w:r w:rsidR="009A3719">
          <w:rPr>
            <w:sz w:val="24"/>
            <w:szCs w:val="24"/>
          </w:rPr>
          <w:t>”</w:t>
        </w:r>
      </w:ins>
      <w:r>
        <w:rPr>
          <w:sz w:val="24"/>
          <w:szCs w:val="24"/>
        </w:rPr>
        <w:t xml:space="preserve">.  A total of 593 peer-reviewed studies were returned and </w:t>
      </w:r>
      <w:r>
        <w:rPr>
          <w:sz w:val="24"/>
          <w:szCs w:val="24"/>
        </w:rPr>
        <w:t xml:space="preserve">reviewed using the following criteria: </w:t>
      </w:r>
      <w:ins w:id="131" w:author="Jacob Lucero" w:date="2020-09-29T21:38:00Z">
        <w:r w:rsidR="009A3719">
          <w:rPr>
            <w:sz w:val="24"/>
            <w:szCs w:val="24"/>
          </w:rPr>
          <w:t xml:space="preserve">protégé species were </w:t>
        </w:r>
      </w:ins>
      <w:r>
        <w:rPr>
          <w:sz w:val="24"/>
          <w:szCs w:val="24"/>
        </w:rPr>
        <w:t xml:space="preserve">plants, </w:t>
      </w:r>
      <w:r>
        <w:rPr>
          <w:sz w:val="24"/>
          <w:szCs w:val="24"/>
        </w:rPr>
        <w:t>primary research, reported or visualized appropriate data, examined the facilitation of diversity at the community level (</w:t>
      </w:r>
      <w:r>
        <w:rPr>
          <w:sz w:val="24"/>
          <w:szCs w:val="24"/>
        </w:rPr>
        <w:t xml:space="preserve">including species richness, evenness, or </w:t>
      </w:r>
      <w:del w:id="132" w:author="Jacob Lucero" w:date="2020-09-29T21:39:00Z">
        <w:r w:rsidDel="009A3719">
          <w:rPr>
            <w:sz w:val="24"/>
            <w:szCs w:val="24"/>
          </w:rPr>
          <w:delText>reported a</w:delText>
        </w:r>
      </w:del>
      <w:ins w:id="133" w:author="Jacob Lucero" w:date="2020-09-29T21:39:00Z">
        <w:r w:rsidR="009A3719">
          <w:rPr>
            <w:sz w:val="24"/>
            <w:szCs w:val="24"/>
          </w:rPr>
          <w:t>other</w:t>
        </w:r>
      </w:ins>
      <w:r>
        <w:rPr>
          <w:sz w:val="24"/>
          <w:szCs w:val="24"/>
        </w:rPr>
        <w:t xml:space="preserve"> metric of diversity) for </w:t>
      </w:r>
      <w:del w:id="134" w:author="Jacob Lucero" w:date="2020-09-29T21:39:00Z">
        <w:r w:rsidDel="009A3719">
          <w:rPr>
            <w:sz w:val="24"/>
            <w:szCs w:val="24"/>
          </w:rPr>
          <w:delText xml:space="preserve">the </w:delText>
        </w:r>
      </w:del>
      <w:r>
        <w:rPr>
          <w:sz w:val="24"/>
          <w:szCs w:val="24"/>
        </w:rPr>
        <w:t xml:space="preserve">plots </w:t>
      </w:r>
      <w:r>
        <w:rPr>
          <w:sz w:val="24"/>
          <w:szCs w:val="24"/>
        </w:rPr>
        <w:t xml:space="preserve">under shrubs and in </w:t>
      </w:r>
      <w:del w:id="135" w:author="Jacob Lucero" w:date="2020-09-29T21:39:00Z">
        <w:r w:rsidDel="009A3719">
          <w:rPr>
            <w:sz w:val="24"/>
            <w:szCs w:val="24"/>
          </w:rPr>
          <w:delText xml:space="preserve">the </w:delText>
        </w:r>
      </w:del>
      <w:r>
        <w:rPr>
          <w:sz w:val="24"/>
          <w:szCs w:val="24"/>
        </w:rPr>
        <w:t xml:space="preserve">open gaps, and listed </w:t>
      </w:r>
      <w:ins w:id="136" w:author="Jacob Lucero" w:date="2020-09-29T21:39:00Z">
        <w:r w:rsidR="009A3719">
          <w:rPr>
            <w:sz w:val="24"/>
            <w:szCs w:val="24"/>
          </w:rPr>
          <w:t xml:space="preserve">the </w:t>
        </w:r>
      </w:ins>
      <w:r>
        <w:rPr>
          <w:sz w:val="24"/>
          <w:szCs w:val="24"/>
        </w:rPr>
        <w:t xml:space="preserve">total number of species (or provided a composite species list) for the local </w:t>
      </w:r>
      <w:del w:id="137" w:author="Jacob Lucero" w:date="2020-09-29T21:52:00Z">
        <w:r w:rsidDel="0094624A">
          <w:rPr>
            <w:sz w:val="24"/>
            <w:szCs w:val="24"/>
          </w:rPr>
          <w:delText xml:space="preserve">experimental </w:delText>
        </w:r>
      </w:del>
      <w:ins w:id="138" w:author="Jacob Lucero" w:date="2020-09-29T21:52:00Z">
        <w:r w:rsidR="0094624A">
          <w:rPr>
            <w:sz w:val="24"/>
            <w:szCs w:val="24"/>
          </w:rPr>
          <w:t>study</w:t>
        </w:r>
        <w:r w:rsidR="0094624A">
          <w:rPr>
            <w:sz w:val="24"/>
            <w:szCs w:val="24"/>
          </w:rPr>
          <w:t xml:space="preserve"> </w:t>
        </w:r>
      </w:ins>
      <w:r>
        <w:rPr>
          <w:sz w:val="24"/>
          <w:szCs w:val="24"/>
        </w:rPr>
        <w:t xml:space="preserve">site.  This produced a list of 19 studies and a total of 141 unique </w:t>
      </w:r>
      <w:del w:id="139" w:author="Jacob Lucero" w:date="2020-09-29T21:52:00Z">
        <w:r w:rsidDel="0094624A">
          <w:rPr>
            <w:sz w:val="24"/>
            <w:szCs w:val="24"/>
          </w:rPr>
          <w:delText xml:space="preserve">experimental </w:delText>
        </w:r>
      </w:del>
      <w:r>
        <w:rPr>
          <w:sz w:val="24"/>
          <w:szCs w:val="24"/>
        </w:rPr>
        <w:t>observations for synthesis.  The number</w:t>
      </w:r>
      <w:r>
        <w:rPr>
          <w:sz w:val="24"/>
          <w:szCs w:val="24"/>
        </w:rPr>
        <w:t xml:space="preserve"> of species reported for the site was extracted for each instance and was independent of the reported mean diversity measures examined at the plot-level in the subsequent meta-analysis.  Full details of the review process and data extraction</w:t>
      </w:r>
      <w:ins w:id="140" w:author="Jacob Lucero" w:date="2020-09-29T21:40:00Z">
        <w:r w:rsidR="009A3719">
          <w:rPr>
            <w:sz w:val="24"/>
            <w:szCs w:val="24"/>
          </w:rPr>
          <w:t xml:space="preserve"> are</w:t>
        </w:r>
      </w:ins>
      <w:r>
        <w:rPr>
          <w:sz w:val="24"/>
          <w:szCs w:val="24"/>
        </w:rPr>
        <w:t xml:space="preserve"> provided</w:t>
      </w:r>
      <w:ins w:id="141" w:author="Jacob Lucero" w:date="2020-09-29T21:40:00Z">
        <w:r w:rsidR="009A3719">
          <w:rPr>
            <w:sz w:val="24"/>
            <w:szCs w:val="24"/>
          </w:rPr>
          <w:t>,</w:t>
        </w:r>
      </w:ins>
      <w:r>
        <w:rPr>
          <w:sz w:val="24"/>
          <w:szCs w:val="24"/>
        </w:rPr>
        <w:t xml:space="preserve"> </w:t>
      </w:r>
      <w:del w:id="142" w:author="Jacob Lucero" w:date="2020-09-29T21:40:00Z">
        <w:r w:rsidDel="009A3719">
          <w:rPr>
            <w:sz w:val="24"/>
            <w:szCs w:val="24"/>
          </w:rPr>
          <w:delText xml:space="preserve">here </w:delText>
        </w:r>
      </w:del>
      <w:r>
        <w:rPr>
          <w:sz w:val="24"/>
          <w:szCs w:val="24"/>
        </w:rPr>
        <w:t xml:space="preserve">including a PRISMA figure and list of studies </w:t>
      </w:r>
      <w:del w:id="143" w:author="Jacob Lucero" w:date="2020-09-29T21:40:00Z">
        <w:r w:rsidDel="009A3719">
          <w:rPr>
            <w:sz w:val="24"/>
            <w:szCs w:val="24"/>
          </w:rPr>
          <w:delText xml:space="preserve">included  </w:delText>
        </w:r>
        <w:r w:rsidDel="009A3719">
          <w:rPr>
            <w:sz w:val="24"/>
            <w:szCs w:val="24"/>
            <w:lang w:val="it-IT"/>
          </w:rPr>
          <w:delText>(</w:delText>
        </w:r>
      </w:del>
      <w:ins w:id="144" w:author="Jacob Lucero" w:date="2020-09-29T21:40:00Z">
        <w:r w:rsidR="009A3719">
          <w:rPr>
            <w:sz w:val="24"/>
            <w:szCs w:val="24"/>
          </w:rPr>
          <w:t>included (</w:t>
        </w:r>
      </w:ins>
      <w:r>
        <w:rPr>
          <w:sz w:val="24"/>
          <w:szCs w:val="24"/>
          <w:lang w:val="it-IT"/>
        </w:rPr>
        <w:t>Supplement</w:t>
      </w:r>
      <w:r>
        <w:rPr>
          <w:sz w:val="24"/>
          <w:szCs w:val="24"/>
        </w:rPr>
        <w:t xml:space="preserve"> Figure 1 and Table 1</w:t>
      </w:r>
      <w:r>
        <w:rPr>
          <w:sz w:val="24"/>
          <w:szCs w:val="24"/>
        </w:rPr>
        <w:t>)</w:t>
      </w:r>
      <w:r>
        <w:rPr>
          <w:sz w:val="24"/>
          <w:szCs w:val="24"/>
        </w:rPr>
        <w:t xml:space="preserve">.  The full data and supporting code are published openly (citation).  A meta-analysis of the data was done in R version 4.0.3 using the packages meta and </w:t>
      </w:r>
      <w:proofErr w:type="spellStart"/>
      <w:r>
        <w:rPr>
          <w:sz w:val="24"/>
          <w:szCs w:val="24"/>
        </w:rPr>
        <w:t>metafor</w:t>
      </w:r>
      <w:proofErr w:type="spellEnd"/>
      <w:r>
        <w:rPr>
          <w:sz w:val="24"/>
          <w:szCs w:val="24"/>
        </w:rPr>
        <w:t xml:space="preserve"> (cit</w:t>
      </w:r>
      <w:r>
        <w:rPr>
          <w:sz w:val="24"/>
          <w:szCs w:val="24"/>
        </w:rPr>
        <w:t xml:space="preserve">ations).  The relative interaction intensity effect-size metric (i.e. </w:t>
      </w:r>
      <w:proofErr w:type="spellStart"/>
      <w:r>
        <w:rPr>
          <w:sz w:val="24"/>
          <w:szCs w:val="24"/>
        </w:rPr>
        <w:t>rii</w:t>
      </w:r>
      <w:proofErr w:type="spellEnd"/>
      <w:r>
        <w:rPr>
          <w:sz w:val="24"/>
          <w:szCs w:val="24"/>
        </w:rPr>
        <w:t xml:space="preserve">) was used to estimate the relative difference </w:t>
      </w:r>
      <w:ins w:id="145" w:author="Jacob Lucero" w:date="2020-09-29T21:54:00Z">
        <w:r w:rsidR="0094624A">
          <w:rPr>
            <w:sz w:val="24"/>
            <w:szCs w:val="24"/>
          </w:rPr>
          <w:t xml:space="preserve">in </w:t>
        </w:r>
        <w:commentRangeStart w:id="146"/>
        <w:r w:rsidR="0094624A">
          <w:rPr>
            <w:sz w:val="24"/>
            <w:szCs w:val="24"/>
          </w:rPr>
          <w:t>diversity</w:t>
        </w:r>
        <w:commentRangeEnd w:id="146"/>
        <w:r w:rsidR="0094624A">
          <w:rPr>
            <w:rStyle w:val="CommentReference"/>
            <w:rFonts w:ascii="Times New Roman" w:hAnsi="Times New Roman" w:cs="Times New Roman"/>
            <w:color w:val="auto"/>
            <w14:textOutline w14:w="0" w14:cap="rnd" w14:cmpd="sng" w14:algn="ctr">
              <w14:noFill/>
              <w14:prstDash w14:val="solid"/>
              <w14:bevel/>
            </w14:textOutline>
          </w:rPr>
          <w:commentReference w:id="146"/>
        </w:r>
        <w:r w:rsidR="0094624A">
          <w:rPr>
            <w:sz w:val="24"/>
            <w:szCs w:val="24"/>
          </w:rPr>
          <w:t xml:space="preserve"> </w:t>
        </w:r>
      </w:ins>
      <w:r>
        <w:rPr>
          <w:sz w:val="24"/>
          <w:szCs w:val="24"/>
        </w:rPr>
        <w:t>between shrub and open gap plots (), and a meta regression of this response against local plant species richness was used to explore whe</w:t>
      </w:r>
      <w:r>
        <w:rPr>
          <w:sz w:val="24"/>
          <w:szCs w:val="24"/>
        </w:rPr>
        <w:t xml:space="preserve">ther increasing richness functioned </w:t>
      </w:r>
      <w:r>
        <w:rPr>
          <w:sz w:val="24"/>
          <w:szCs w:val="24"/>
        </w:rPr>
        <w:lastRenderedPageBreak/>
        <w:t>to enhance the net</w:t>
      </w:r>
      <w:ins w:id="147" w:author="Jacob Lucero" w:date="2020-09-29T21:55:00Z">
        <w:r w:rsidR="0094624A">
          <w:rPr>
            <w:sz w:val="24"/>
            <w:szCs w:val="24"/>
          </w:rPr>
          <w:t xml:space="preserve"> intensity of</w:t>
        </w:r>
      </w:ins>
      <w:r>
        <w:rPr>
          <w:sz w:val="24"/>
          <w:szCs w:val="24"/>
        </w:rPr>
        <w:t xml:space="preserve"> positive interactions typically provided by foundation </w:t>
      </w:r>
      <w:del w:id="148" w:author="Jacob Lucero" w:date="2020-09-29T21:56:00Z">
        <w:r w:rsidDel="0094624A">
          <w:rPr>
            <w:sz w:val="24"/>
            <w:szCs w:val="24"/>
          </w:rPr>
          <w:delText>shrub species in these ecosystems</w:delText>
        </w:r>
      </w:del>
      <w:ins w:id="149" w:author="Jacob Lucero" w:date="2020-09-29T21:56:00Z">
        <w:r w:rsidR="0094624A">
          <w:rPr>
            <w:sz w:val="24"/>
            <w:szCs w:val="24"/>
          </w:rPr>
          <w:t>shrubs</w:t>
        </w:r>
      </w:ins>
      <w:r>
        <w:rPr>
          <w:sz w:val="24"/>
          <w:szCs w:val="24"/>
        </w:rPr>
        <w:t>.  Both linear and non-linear models were fit and contrasted using information criterion scores and permutation t</w:t>
      </w:r>
      <w:r>
        <w:rPr>
          <w:sz w:val="24"/>
          <w:szCs w:val="24"/>
        </w:rPr>
        <w:t xml:space="preserve">ests to determine best fit ().  The trends in effect sizes were best described by a linear fit (information criterion scores contrast p = </w:t>
      </w:r>
      <w:r>
        <w:rPr>
          <w:sz w:val="24"/>
          <w:szCs w:val="24"/>
        </w:rPr>
        <w:t>0.0352</w:t>
      </w:r>
      <w:r>
        <w:rPr>
          <w:sz w:val="24"/>
          <w:szCs w:val="24"/>
        </w:rPr>
        <w:t>, and permutation tests z-score for linear model = —</w:t>
      </w:r>
      <w:r>
        <w:rPr>
          <w:sz w:val="24"/>
          <w:szCs w:val="24"/>
        </w:rPr>
        <w:t>9.</w:t>
      </w:r>
      <w:proofErr w:type="gramStart"/>
      <w:r>
        <w:rPr>
          <w:sz w:val="24"/>
          <w:szCs w:val="24"/>
        </w:rPr>
        <w:t>2717</w:t>
      </w:r>
      <w:r>
        <w:rPr>
          <w:sz w:val="24"/>
          <w:szCs w:val="24"/>
        </w:rPr>
        <w:t>,</w:t>
      </w:r>
      <w:r>
        <w:rPr>
          <w:sz w:val="24"/>
          <w:szCs w:val="24"/>
        </w:rPr>
        <w:t xml:space="preserve">  </w:t>
      </w:r>
      <w:r>
        <w:rPr>
          <w:sz w:val="24"/>
          <w:szCs w:val="24"/>
        </w:rPr>
        <w:t>p</w:t>
      </w:r>
      <w:proofErr w:type="gramEnd"/>
      <w:r>
        <w:rPr>
          <w:sz w:val="24"/>
          <w:szCs w:val="24"/>
        </w:rPr>
        <w:t xml:space="preserve"> = </w:t>
      </w:r>
      <w:r>
        <w:rPr>
          <w:sz w:val="24"/>
          <w:szCs w:val="24"/>
        </w:rPr>
        <w:t>0.0010</w:t>
      </w:r>
      <w:r>
        <w:rPr>
          <w:sz w:val="24"/>
          <w:szCs w:val="24"/>
        </w:rPr>
        <w:t xml:space="preserve">).  </w:t>
      </w:r>
      <w:r>
        <w:rPr>
          <w:sz w:val="24"/>
          <w:szCs w:val="24"/>
        </w:rPr>
        <w:t xml:space="preserve">The relative </w:t>
      </w:r>
      <w:del w:id="150" w:author="Jacob Lucero" w:date="2020-09-29T21:52:00Z">
        <w:r w:rsidDel="0094624A">
          <w:rPr>
            <w:sz w:val="24"/>
            <w:szCs w:val="24"/>
          </w:rPr>
          <w:delText xml:space="preserve">frequency </w:delText>
        </w:r>
      </w:del>
      <w:ins w:id="151" w:author="Jacob Lucero" w:date="2020-09-29T21:52:00Z">
        <w:r w:rsidR="0094624A">
          <w:rPr>
            <w:sz w:val="24"/>
            <w:szCs w:val="24"/>
          </w:rPr>
          <w:t>intensity</w:t>
        </w:r>
        <w:r w:rsidR="0094624A">
          <w:rPr>
            <w:sz w:val="24"/>
            <w:szCs w:val="24"/>
          </w:rPr>
          <w:t xml:space="preserve"> </w:t>
        </w:r>
      </w:ins>
      <w:r>
        <w:rPr>
          <w:sz w:val="24"/>
          <w:szCs w:val="24"/>
        </w:rPr>
        <w:t xml:space="preserve">of positive interactions declined linearly with increasing species richness (Figure 1, Meta-regression, slope = </w:t>
      </w:r>
      <w:r>
        <w:rPr>
          <w:sz w:val="24"/>
          <w:szCs w:val="24"/>
        </w:rPr>
        <w:t>-1.4841</w:t>
      </w:r>
      <w:r>
        <w:rPr>
          <w:sz w:val="24"/>
          <w:szCs w:val="24"/>
        </w:rPr>
        <w:t>, r</w:t>
      </w:r>
      <w:r>
        <w:rPr>
          <w:sz w:val="24"/>
          <w:szCs w:val="24"/>
          <w:vertAlign w:val="superscript"/>
        </w:rPr>
        <w:t>2</w:t>
      </w:r>
      <w:r>
        <w:rPr>
          <w:sz w:val="24"/>
          <w:szCs w:val="24"/>
        </w:rPr>
        <w:t xml:space="preserve"> = 0.67</w:t>
      </w:r>
      <w:r>
        <w:rPr>
          <w:sz w:val="24"/>
          <w:szCs w:val="24"/>
        </w:rPr>
        <w:t xml:space="preserve">, QM Chi-square test statistic = </w:t>
      </w:r>
      <w:r>
        <w:rPr>
          <w:sz w:val="24"/>
          <w:szCs w:val="24"/>
        </w:rPr>
        <w:t>95.5023</w:t>
      </w:r>
      <w:r>
        <w:rPr>
          <w:sz w:val="24"/>
          <w:szCs w:val="24"/>
        </w:rPr>
        <w:t xml:space="preserve">, p = 0.0001, and see Supplement for full model outputs).  </w:t>
      </w:r>
      <w:r>
        <w:rPr>
          <w:sz w:val="24"/>
          <w:szCs w:val="24"/>
        </w:rPr>
        <w:t xml:space="preserve">In summary, </w:t>
      </w:r>
      <w:del w:id="152" w:author="Jacob Lucero" w:date="2020-09-29T21:57:00Z">
        <w:r w:rsidDel="0094624A">
          <w:rPr>
            <w:sz w:val="24"/>
            <w:szCs w:val="24"/>
          </w:rPr>
          <w:delText xml:space="preserve">relatively </w:delText>
        </w:r>
        <w:r w:rsidDel="00A15AD8">
          <w:rPr>
            <w:sz w:val="24"/>
            <w:szCs w:val="24"/>
          </w:rPr>
          <w:delText xml:space="preserve">fewer species locally reported and examined at an experimental study site were associated with more consistent and intense </w:delText>
        </w:r>
      </w:del>
      <w:ins w:id="153" w:author="Jacob Lucero" w:date="2020-09-29T21:58:00Z">
        <w:r w:rsidR="00A15AD8">
          <w:rPr>
            <w:sz w:val="24"/>
            <w:szCs w:val="24"/>
          </w:rPr>
          <w:t xml:space="preserve">the </w:t>
        </w:r>
      </w:ins>
      <w:r>
        <w:rPr>
          <w:sz w:val="24"/>
          <w:szCs w:val="24"/>
        </w:rPr>
        <w:t xml:space="preserve">positive effects of shrubs on the diversity </w:t>
      </w:r>
      <w:del w:id="154" w:author="Jacob Lucero" w:date="2020-09-29T21:58:00Z">
        <w:r w:rsidDel="00A15AD8">
          <w:rPr>
            <w:sz w:val="24"/>
            <w:szCs w:val="24"/>
          </w:rPr>
          <w:delText>estimated for the</w:delText>
        </w:r>
      </w:del>
      <w:ins w:id="155" w:author="Jacob Lucero" w:date="2020-09-29T21:58:00Z">
        <w:r w:rsidR="00A15AD8">
          <w:rPr>
            <w:sz w:val="24"/>
            <w:szCs w:val="24"/>
          </w:rPr>
          <w:t>of</w:t>
        </w:r>
      </w:ins>
      <w:r>
        <w:rPr>
          <w:sz w:val="24"/>
          <w:szCs w:val="24"/>
        </w:rPr>
        <w:t xml:space="preserve"> resident plant communities</w:t>
      </w:r>
      <w:ins w:id="156" w:author="Jacob Lucero" w:date="2020-09-29T21:58:00Z">
        <w:r w:rsidR="00A15AD8">
          <w:rPr>
            <w:sz w:val="24"/>
            <w:szCs w:val="24"/>
          </w:rPr>
          <w:t xml:space="preserve"> were greatest when the diversity of native plant communities was lowest</w:t>
        </w:r>
      </w:ins>
      <w:r>
        <w:rPr>
          <w:sz w:val="24"/>
          <w:szCs w:val="24"/>
        </w:rPr>
        <w:t xml:space="preserve">.  </w:t>
      </w:r>
    </w:p>
    <w:p w14:paraId="17BBE5B8" w14:textId="77777777" w:rsidR="00092CC6" w:rsidRDefault="00092CC6">
      <w:pPr>
        <w:pStyle w:val="Body"/>
        <w:spacing w:line="480" w:lineRule="auto"/>
        <w:rPr>
          <w:sz w:val="24"/>
          <w:szCs w:val="24"/>
        </w:rPr>
      </w:pPr>
    </w:p>
    <w:p w14:paraId="1E6890A6" w14:textId="77777777" w:rsidR="00092CC6" w:rsidRDefault="00173512">
      <w:pPr>
        <w:pStyle w:val="Body"/>
        <w:spacing w:line="480" w:lineRule="auto"/>
        <w:rPr>
          <w:b/>
          <w:bCs/>
          <w:sz w:val="24"/>
          <w:szCs w:val="24"/>
        </w:rPr>
      </w:pPr>
      <w:r>
        <w:rPr>
          <w:b/>
          <w:bCs/>
          <w:sz w:val="24"/>
          <w:szCs w:val="24"/>
        </w:rPr>
        <w:t>Implications</w:t>
      </w:r>
    </w:p>
    <w:p w14:paraId="0D99AAA3" w14:textId="0A7790C3" w:rsidR="00877D74" w:rsidRPr="00877D74" w:rsidRDefault="00EE634A" w:rsidP="00EE634A">
      <w:pPr>
        <w:pStyle w:val="Body"/>
        <w:spacing w:line="480" w:lineRule="auto"/>
        <w:rPr>
          <w:ins w:id="157" w:author="Jacob Lucero" w:date="2020-09-29T22:16:00Z"/>
          <w:rFonts w:ascii="Georgia" w:eastAsia="Times New Roman" w:hAnsi="Georgia"/>
          <w:kern w:val="36"/>
          <w:sz w:val="48"/>
          <w:szCs w:val="48"/>
          <w:bdr w:val="none" w:sz="0" w:space="0" w:color="auto"/>
        </w:rPr>
        <w:pPrChange w:id="158" w:author="Jacob Lucero" w:date="2020-09-29T22:23:00Z">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61" w:after="161"/>
            <w:outlineLvl w:val="0"/>
          </w:pPr>
        </w:pPrChange>
      </w:pPr>
      <w:ins w:id="159" w:author="Jacob Lucero" w:date="2020-09-29T22:27:00Z">
        <w:r>
          <w:rPr>
            <w:sz w:val="24"/>
            <w:szCs w:val="24"/>
          </w:rPr>
          <w:t>Our findings sugge</w:t>
        </w:r>
      </w:ins>
      <w:ins w:id="160" w:author="Jacob Lucero" w:date="2020-09-29T22:28:00Z">
        <w:r>
          <w:rPr>
            <w:sz w:val="24"/>
            <w:szCs w:val="24"/>
          </w:rPr>
          <w:t>st</w:t>
        </w:r>
      </w:ins>
      <w:ins w:id="161" w:author="Jacob Lucero" w:date="2020-09-29T22:14:00Z">
        <w:r w:rsidR="00877D74">
          <w:rPr>
            <w:sz w:val="24"/>
            <w:szCs w:val="24"/>
          </w:rPr>
          <w:t xml:space="preserve"> that increases in richness do not always enhance functions associated with increasing diversity of plant communities, potentially because of concurrent increases in the likelihood of indirect negative interactions</w:t>
        </w:r>
      </w:ins>
      <w:ins w:id="162" w:author="Jacob Lucero" w:date="2020-09-29T22:32:00Z">
        <w:r w:rsidR="008D51E0">
          <w:rPr>
            <w:sz w:val="24"/>
            <w:szCs w:val="24"/>
          </w:rPr>
          <w:t xml:space="preserve"> (e.g., </w:t>
        </w:r>
      </w:ins>
      <w:ins w:id="163" w:author="Jacob Lucero" w:date="2020-09-29T22:14:00Z">
        <w:r w:rsidR="00877D74">
          <w:rPr>
            <w:sz w:val="24"/>
            <w:szCs w:val="24"/>
          </w:rPr>
          <w:t>apparent competition</w:t>
        </w:r>
      </w:ins>
      <w:ins w:id="164" w:author="Jacob Lucero" w:date="2020-09-29T22:32:00Z">
        <w:r w:rsidR="008D51E0">
          <w:rPr>
            <w:sz w:val="24"/>
            <w:szCs w:val="24"/>
          </w:rPr>
          <w:t>)</w:t>
        </w:r>
      </w:ins>
      <w:ins w:id="165" w:author="Jacob Lucero" w:date="2020-09-29T22:14:00Z">
        <w:r w:rsidR="00877D74">
          <w:rPr>
            <w:sz w:val="24"/>
            <w:szCs w:val="24"/>
          </w:rPr>
          <w:t xml:space="preserve"> between protege species under shrubs. </w:t>
        </w:r>
      </w:ins>
      <w:ins w:id="166" w:author="Jacob Lucero" w:date="2020-09-29T22:17:00Z">
        <w:r w:rsidR="00877D74">
          <w:rPr>
            <w:sz w:val="24"/>
            <w:szCs w:val="24"/>
          </w:rPr>
          <w:t xml:space="preserve"> </w:t>
        </w:r>
      </w:ins>
      <w:ins w:id="167" w:author="Jacob Lucero" w:date="2020-09-29T22:20:00Z">
        <w:r>
          <w:rPr>
            <w:sz w:val="24"/>
            <w:szCs w:val="24"/>
          </w:rPr>
          <w:t>In this context, it</w:t>
        </w:r>
        <w:r>
          <w:rPr>
            <w:sz w:val="24"/>
            <w:szCs w:val="24"/>
          </w:rPr>
          <w:t xml:space="preserve"> is well </w:t>
        </w:r>
      </w:ins>
      <w:ins w:id="168" w:author="Jacob Lucero" w:date="2020-09-29T22:28:00Z">
        <w:r w:rsidR="008D51E0">
          <w:rPr>
            <w:sz w:val="24"/>
            <w:szCs w:val="24"/>
          </w:rPr>
          <w:t>established</w:t>
        </w:r>
      </w:ins>
      <w:ins w:id="169" w:author="Jacob Lucero" w:date="2020-09-29T22:20:00Z">
        <w:r>
          <w:rPr>
            <w:sz w:val="24"/>
            <w:szCs w:val="24"/>
          </w:rPr>
          <w:t xml:space="preserve"> that diversity increases indirect interspecific interactions and attenuates the strength of direct </w:t>
        </w:r>
        <w:commentRangeStart w:id="170"/>
        <w:r>
          <w:rPr>
            <w:sz w:val="24"/>
            <w:szCs w:val="24"/>
          </w:rPr>
          <w:t>interactions</w:t>
        </w:r>
        <w:commentRangeEnd w:id="170"/>
        <w:r>
          <w:rPr>
            <w:rStyle w:val="CommentReference"/>
            <w:rFonts w:ascii="Times New Roman" w:hAnsi="Times New Roman" w:cs="Times New Roman"/>
            <w:color w:val="auto"/>
            <w14:textOutline w14:w="0" w14:cap="rnd" w14:cmpd="sng" w14:algn="ctr">
              <w14:noFill/>
              <w14:prstDash w14:val="solid"/>
              <w14:bevel/>
            </w14:textOutline>
          </w:rPr>
          <w:commentReference w:id="170"/>
        </w:r>
        <w:r>
          <w:rPr>
            <w:sz w:val="24"/>
            <w:szCs w:val="24"/>
          </w:rPr>
          <w:t xml:space="preserve">.  </w:t>
        </w:r>
      </w:ins>
      <w:ins w:id="171" w:author="Jacob Lucero" w:date="2020-09-29T22:28:00Z">
        <w:r w:rsidR="008D51E0">
          <w:rPr>
            <w:sz w:val="24"/>
            <w:szCs w:val="24"/>
          </w:rPr>
          <w:t>Our</w:t>
        </w:r>
      </w:ins>
      <w:ins w:id="172" w:author="Jacob Lucero" w:date="2020-09-29T22:20:00Z">
        <w:r>
          <w:rPr>
            <w:sz w:val="24"/>
            <w:szCs w:val="24"/>
          </w:rPr>
          <w:t xml:space="preserve"> findings </w:t>
        </w:r>
      </w:ins>
      <w:ins w:id="173" w:author="Jacob Lucero" w:date="2020-09-29T22:28:00Z">
        <w:r w:rsidR="008D51E0">
          <w:rPr>
            <w:sz w:val="24"/>
            <w:szCs w:val="24"/>
          </w:rPr>
          <w:t xml:space="preserve">also </w:t>
        </w:r>
      </w:ins>
      <w:ins w:id="174" w:author="Jacob Lucero" w:date="2020-09-29T22:02:00Z">
        <w:r w:rsidR="00A15AD8">
          <w:rPr>
            <w:sz w:val="24"/>
            <w:szCs w:val="24"/>
          </w:rPr>
          <w:t>ha</w:t>
        </w:r>
      </w:ins>
      <w:ins w:id="175" w:author="Jacob Lucero" w:date="2020-09-29T22:20:00Z">
        <w:r>
          <w:rPr>
            <w:sz w:val="24"/>
            <w:szCs w:val="24"/>
          </w:rPr>
          <w:t>ve</w:t>
        </w:r>
      </w:ins>
      <w:ins w:id="176" w:author="Jacob Lucero" w:date="2020-09-29T22:02:00Z">
        <w:r w:rsidR="00A15AD8">
          <w:rPr>
            <w:sz w:val="24"/>
            <w:szCs w:val="24"/>
          </w:rPr>
          <w:t xml:space="preserve"> critical implications for </w:t>
        </w:r>
      </w:ins>
      <w:ins w:id="177" w:author="Jacob Lucero" w:date="2020-09-29T22:28:00Z">
        <w:r w:rsidR="008D51E0">
          <w:rPr>
            <w:sz w:val="24"/>
            <w:szCs w:val="24"/>
          </w:rPr>
          <w:t xml:space="preserve">biodiversity </w:t>
        </w:r>
      </w:ins>
      <w:ins w:id="178" w:author="Jacob Lucero" w:date="2020-09-29T22:02:00Z">
        <w:r w:rsidR="00A15AD8">
          <w:rPr>
            <w:sz w:val="24"/>
            <w:szCs w:val="24"/>
          </w:rPr>
          <w:t xml:space="preserve">conservation.  </w:t>
        </w:r>
      </w:ins>
      <w:ins w:id="179" w:author="Jacob Lucero" w:date="2020-09-29T22:28:00Z">
        <w:r w:rsidR="008D51E0">
          <w:rPr>
            <w:sz w:val="24"/>
            <w:szCs w:val="24"/>
          </w:rPr>
          <w:t>Anthrop</w:t>
        </w:r>
      </w:ins>
      <w:ins w:id="180" w:author="Jacob Lucero" w:date="2020-09-29T22:29:00Z">
        <w:r w:rsidR="008D51E0">
          <w:rPr>
            <w:sz w:val="24"/>
            <w:szCs w:val="24"/>
          </w:rPr>
          <w:t>ogenic disturbances have degraded dryland biodiversity globally, and p</w:t>
        </w:r>
      </w:ins>
      <w:ins w:id="181" w:author="Jacob Lucero" w:date="2020-09-29T22:05:00Z">
        <w:r w:rsidR="00A15AD8">
          <w:rPr>
            <w:sz w:val="24"/>
            <w:szCs w:val="24"/>
          </w:rPr>
          <w:t xml:space="preserve">ositive </w:t>
        </w:r>
      </w:ins>
      <w:ins w:id="182" w:author="Jacob Lucero" w:date="2020-09-29T22:20:00Z">
        <w:r>
          <w:rPr>
            <w:sz w:val="24"/>
            <w:szCs w:val="24"/>
          </w:rPr>
          <w:t>shrub-</w:t>
        </w:r>
      </w:ins>
      <w:ins w:id="183" w:author="Jacob Lucero" w:date="2020-09-29T22:21:00Z">
        <w:r>
          <w:rPr>
            <w:sz w:val="24"/>
            <w:szCs w:val="24"/>
          </w:rPr>
          <w:t>mediated interactions</w:t>
        </w:r>
      </w:ins>
      <w:ins w:id="184" w:author="Jacob Lucero" w:date="2020-09-29T22:05:00Z">
        <w:r w:rsidR="00A15AD8">
          <w:rPr>
            <w:sz w:val="24"/>
            <w:szCs w:val="24"/>
          </w:rPr>
          <w:t xml:space="preserve"> </w:t>
        </w:r>
      </w:ins>
      <w:ins w:id="185" w:author="Jacob Lucero" w:date="2020-09-29T22:10:00Z">
        <w:r w:rsidR="00877D74">
          <w:rPr>
            <w:sz w:val="24"/>
            <w:szCs w:val="24"/>
          </w:rPr>
          <w:t xml:space="preserve">can be </w:t>
        </w:r>
      </w:ins>
      <w:ins w:id="186" w:author="Jacob Lucero" w:date="2020-09-29T22:29:00Z">
        <w:r w:rsidR="008D51E0">
          <w:rPr>
            <w:sz w:val="24"/>
            <w:szCs w:val="24"/>
          </w:rPr>
          <w:t xml:space="preserve">used </w:t>
        </w:r>
      </w:ins>
      <w:ins w:id="187" w:author="Jacob Lucero" w:date="2020-09-29T22:30:00Z">
        <w:r w:rsidR="008D51E0">
          <w:rPr>
            <w:sz w:val="24"/>
            <w:szCs w:val="24"/>
          </w:rPr>
          <w:t>to restore diversity to</w:t>
        </w:r>
      </w:ins>
      <w:ins w:id="188" w:author="Jacob Lucero" w:date="2020-09-29T22:05:00Z">
        <w:r w:rsidR="00A15AD8">
          <w:rPr>
            <w:sz w:val="24"/>
            <w:szCs w:val="24"/>
          </w:rPr>
          <w:t xml:space="preserve"> degraded dryland</w:t>
        </w:r>
        <w:commentRangeStart w:id="189"/>
        <w:r w:rsidR="00A15AD8">
          <w:rPr>
            <w:sz w:val="24"/>
            <w:szCs w:val="24"/>
          </w:rPr>
          <w:t>s</w:t>
        </w:r>
      </w:ins>
      <w:commentRangeEnd w:id="189"/>
      <w:ins w:id="190" w:author="Jacob Lucero" w:date="2020-09-29T22:21:00Z">
        <w:r>
          <w:rPr>
            <w:rStyle w:val="CommentReference"/>
            <w:rFonts w:ascii="Times New Roman" w:hAnsi="Times New Roman" w:cs="Times New Roman"/>
            <w:color w:val="auto"/>
            <w14:textOutline w14:w="0" w14:cap="rnd" w14:cmpd="sng" w14:algn="ctr">
              <w14:noFill/>
              <w14:prstDash w14:val="solid"/>
              <w14:bevel/>
            </w14:textOutline>
          </w:rPr>
          <w:commentReference w:id="189"/>
        </w:r>
      </w:ins>
      <w:ins w:id="191" w:author="Jacob Lucero" w:date="2020-09-29T22:05:00Z">
        <w:r w:rsidR="00A15AD8">
          <w:rPr>
            <w:sz w:val="24"/>
            <w:szCs w:val="24"/>
          </w:rPr>
          <w:t>.</w:t>
        </w:r>
      </w:ins>
      <w:ins w:id="192" w:author="Jacob Lucero" w:date="2020-09-29T22:06:00Z">
        <w:r w:rsidR="00A15AD8">
          <w:rPr>
            <w:sz w:val="24"/>
            <w:szCs w:val="24"/>
          </w:rPr>
          <w:t xml:space="preserve">  </w:t>
        </w:r>
      </w:ins>
      <w:ins w:id="193" w:author="Jacob Lucero" w:date="2020-09-29T22:30:00Z">
        <w:r w:rsidR="008D51E0">
          <w:rPr>
            <w:sz w:val="24"/>
            <w:szCs w:val="24"/>
          </w:rPr>
          <w:t>We suggest</w:t>
        </w:r>
      </w:ins>
      <w:ins w:id="194" w:author="Jacob Lucero" w:date="2020-09-29T22:06:00Z">
        <w:r w:rsidR="00A15AD8">
          <w:rPr>
            <w:sz w:val="24"/>
            <w:szCs w:val="24"/>
          </w:rPr>
          <w:t xml:space="preserve"> that these </w:t>
        </w:r>
      </w:ins>
      <w:ins w:id="195" w:author="Jacob Lucero" w:date="2020-09-29T22:32:00Z">
        <w:r w:rsidR="008D51E0">
          <w:rPr>
            <w:sz w:val="24"/>
            <w:szCs w:val="24"/>
          </w:rPr>
          <w:t xml:space="preserve">restoration </w:t>
        </w:r>
      </w:ins>
      <w:ins w:id="196" w:author="Jacob Lucero" w:date="2020-09-29T22:06:00Z">
        <w:r w:rsidR="00A15AD8">
          <w:rPr>
            <w:sz w:val="24"/>
            <w:szCs w:val="24"/>
          </w:rPr>
          <w:t xml:space="preserve">efforts may </w:t>
        </w:r>
      </w:ins>
      <w:ins w:id="197" w:author="Jacob Lucero" w:date="2020-09-29T22:10:00Z">
        <w:r w:rsidR="00877D74">
          <w:rPr>
            <w:sz w:val="24"/>
            <w:szCs w:val="24"/>
          </w:rPr>
          <w:t>be most effective</w:t>
        </w:r>
      </w:ins>
      <w:ins w:id="198" w:author="Jacob Lucero" w:date="2020-09-29T22:06:00Z">
        <w:r w:rsidR="00A15AD8">
          <w:rPr>
            <w:sz w:val="24"/>
            <w:szCs w:val="24"/>
          </w:rPr>
          <w:t xml:space="preserve"> in the most </w:t>
        </w:r>
        <w:r w:rsidR="00A15AD8">
          <w:rPr>
            <w:sz w:val="24"/>
            <w:szCs w:val="24"/>
          </w:rPr>
          <w:lastRenderedPageBreak/>
          <w:t>species-poor communities</w:t>
        </w:r>
      </w:ins>
      <w:ins w:id="199" w:author="Jacob Lucero" w:date="2020-09-29T22:23:00Z">
        <w:r>
          <w:rPr>
            <w:sz w:val="24"/>
            <w:szCs w:val="24"/>
          </w:rPr>
          <w:t>, which is</w:t>
        </w:r>
      </w:ins>
      <w:ins w:id="200" w:author="Jacob Lucero" w:date="2020-09-29T22:06:00Z">
        <w:r w:rsidR="00A15AD8">
          <w:rPr>
            <w:sz w:val="24"/>
            <w:szCs w:val="24"/>
          </w:rPr>
          <w:t xml:space="preserve"> excellent news</w:t>
        </w:r>
      </w:ins>
      <w:ins w:id="201" w:author="Jacob Lucero" w:date="2020-09-29T22:30:00Z">
        <w:r w:rsidR="008D51E0">
          <w:rPr>
            <w:sz w:val="24"/>
            <w:szCs w:val="24"/>
          </w:rPr>
          <w:t xml:space="preserve">, as </w:t>
        </w:r>
      </w:ins>
      <w:ins w:id="202" w:author="Jacob Lucero" w:date="2020-09-29T22:07:00Z">
        <w:r w:rsidR="00A15AD8">
          <w:rPr>
            <w:sz w:val="24"/>
            <w:szCs w:val="24"/>
          </w:rPr>
          <w:t>species</w:t>
        </w:r>
      </w:ins>
      <w:ins w:id="203" w:author="Jacob Lucero" w:date="2020-09-29T22:11:00Z">
        <w:r w:rsidR="00877D74">
          <w:rPr>
            <w:sz w:val="24"/>
            <w:szCs w:val="24"/>
          </w:rPr>
          <w:t>-</w:t>
        </w:r>
      </w:ins>
      <w:ins w:id="204" w:author="Jacob Lucero" w:date="2020-09-29T22:07:00Z">
        <w:r w:rsidR="00A15AD8">
          <w:rPr>
            <w:sz w:val="24"/>
            <w:szCs w:val="24"/>
          </w:rPr>
          <w:t xml:space="preserve">poor communities may </w:t>
        </w:r>
      </w:ins>
      <w:ins w:id="205" w:author="Jacob Lucero" w:date="2020-09-29T22:31:00Z">
        <w:r w:rsidR="008D51E0">
          <w:rPr>
            <w:sz w:val="24"/>
            <w:szCs w:val="24"/>
          </w:rPr>
          <w:t>have the greatest need of</w:t>
        </w:r>
      </w:ins>
      <w:ins w:id="206" w:author="Jacob Lucero" w:date="2020-09-29T22:12:00Z">
        <w:r w:rsidR="00877D74">
          <w:rPr>
            <w:sz w:val="24"/>
            <w:szCs w:val="24"/>
          </w:rPr>
          <w:t xml:space="preserve"> </w:t>
        </w:r>
      </w:ins>
      <w:ins w:id="207" w:author="Jacob Lucero" w:date="2020-09-29T22:31:00Z">
        <w:r w:rsidR="008D51E0">
          <w:rPr>
            <w:sz w:val="24"/>
            <w:szCs w:val="24"/>
          </w:rPr>
          <w:t xml:space="preserve">diversity </w:t>
        </w:r>
      </w:ins>
      <w:ins w:id="208" w:author="Jacob Lucero" w:date="2020-09-29T22:10:00Z">
        <w:r w:rsidR="00877D74">
          <w:rPr>
            <w:sz w:val="24"/>
            <w:szCs w:val="24"/>
          </w:rPr>
          <w:t>restoration</w:t>
        </w:r>
      </w:ins>
      <w:ins w:id="209" w:author="Jacob Lucero" w:date="2020-09-29T22:11:00Z">
        <w:r w:rsidR="00877D74">
          <w:rPr>
            <w:sz w:val="24"/>
            <w:szCs w:val="24"/>
          </w:rPr>
          <w:t>.</w:t>
        </w:r>
      </w:ins>
    </w:p>
    <w:p w14:paraId="3A9723D8" w14:textId="77777777" w:rsidR="00877D74" w:rsidRDefault="00877D74">
      <w:pPr>
        <w:pStyle w:val="Body"/>
        <w:spacing w:line="480" w:lineRule="auto"/>
        <w:rPr>
          <w:sz w:val="24"/>
          <w:szCs w:val="24"/>
        </w:rPr>
      </w:pPr>
    </w:p>
    <w:p w14:paraId="0F17954E" w14:textId="77777777" w:rsidR="00092CC6" w:rsidRDefault="00092CC6">
      <w:pPr>
        <w:pStyle w:val="Body"/>
        <w:spacing w:line="480" w:lineRule="auto"/>
        <w:rPr>
          <w:sz w:val="24"/>
          <w:szCs w:val="24"/>
        </w:rPr>
      </w:pPr>
    </w:p>
    <w:p w14:paraId="16C784BD" w14:textId="77777777" w:rsidR="00092CC6" w:rsidRDefault="00173512">
      <w:pPr>
        <w:pStyle w:val="Body"/>
        <w:spacing w:line="480" w:lineRule="auto"/>
        <w:rPr>
          <w:b/>
          <w:bCs/>
          <w:sz w:val="24"/>
          <w:szCs w:val="24"/>
        </w:rPr>
      </w:pPr>
      <w:r>
        <w:rPr>
          <w:b/>
          <w:bCs/>
          <w:sz w:val="24"/>
          <w:szCs w:val="24"/>
        </w:rPr>
        <w:t>Ac</w:t>
      </w:r>
      <w:r>
        <w:rPr>
          <w:b/>
          <w:bCs/>
          <w:sz w:val="24"/>
          <w:szCs w:val="24"/>
        </w:rPr>
        <w:t>knowledgements</w:t>
      </w:r>
    </w:p>
    <w:p w14:paraId="7F3C115C" w14:textId="77777777" w:rsidR="00092CC6" w:rsidRDefault="00173512">
      <w:pPr>
        <w:pStyle w:val="Body"/>
        <w:spacing w:line="480" w:lineRule="auto"/>
        <w:rPr>
          <w:sz w:val="24"/>
          <w:szCs w:val="24"/>
        </w:rPr>
      </w:pPr>
      <w:r>
        <w:rPr>
          <w:sz w:val="24"/>
          <w:szCs w:val="24"/>
        </w:rPr>
        <w:t>CJL is funded by an NSERC DG.  CJL and all authors declare no conflict of interest.</w:t>
      </w:r>
    </w:p>
    <w:p w14:paraId="3E72FA4C" w14:textId="77777777" w:rsidR="00092CC6" w:rsidRDefault="00092CC6">
      <w:pPr>
        <w:pStyle w:val="Body"/>
        <w:spacing w:line="480" w:lineRule="auto"/>
        <w:rPr>
          <w:sz w:val="24"/>
          <w:szCs w:val="24"/>
        </w:rPr>
      </w:pPr>
    </w:p>
    <w:p w14:paraId="5BF90375" w14:textId="77777777" w:rsidR="00092CC6" w:rsidRDefault="00173512">
      <w:pPr>
        <w:pStyle w:val="Body"/>
        <w:spacing w:line="480" w:lineRule="auto"/>
        <w:rPr>
          <w:b/>
          <w:bCs/>
          <w:sz w:val="24"/>
          <w:szCs w:val="24"/>
        </w:rPr>
      </w:pPr>
      <w:r>
        <w:rPr>
          <w:b/>
          <w:bCs/>
          <w:sz w:val="24"/>
          <w:szCs w:val="24"/>
        </w:rPr>
        <w:t>Authors</w:t>
      </w:r>
      <w:r>
        <w:rPr>
          <w:b/>
          <w:bCs/>
          <w:sz w:val="24"/>
          <w:szCs w:val="24"/>
          <w:rtl/>
        </w:rPr>
        <w:t xml:space="preserve">’ </w:t>
      </w:r>
      <w:r>
        <w:rPr>
          <w:b/>
          <w:bCs/>
          <w:sz w:val="24"/>
          <w:szCs w:val="24"/>
          <w:lang w:val="fr-FR"/>
        </w:rPr>
        <w:t>contributions</w:t>
      </w:r>
    </w:p>
    <w:p w14:paraId="7B069523" w14:textId="27F938DF" w:rsidR="00092CC6" w:rsidRDefault="00173512">
      <w:pPr>
        <w:pStyle w:val="Body"/>
        <w:spacing w:line="480" w:lineRule="auto"/>
        <w:rPr>
          <w:sz w:val="24"/>
          <w:szCs w:val="24"/>
        </w:rPr>
      </w:pPr>
      <w:r>
        <w:rPr>
          <w:sz w:val="24"/>
          <w:szCs w:val="24"/>
        </w:rPr>
        <w:t>CJL</w:t>
      </w:r>
      <w:r>
        <w:rPr>
          <w:sz w:val="24"/>
          <w:szCs w:val="24"/>
        </w:rPr>
        <w:t>,</w:t>
      </w:r>
      <w:r>
        <w:rPr>
          <w:sz w:val="24"/>
          <w:szCs w:val="24"/>
        </w:rPr>
        <w:t xml:space="preserve"> </w:t>
      </w:r>
      <w:r>
        <w:rPr>
          <w:sz w:val="24"/>
          <w:szCs w:val="24"/>
        </w:rPr>
        <w:t xml:space="preserve">JL, and AF conceived the ideas and designed the methodology; all authors collected the data; CJL analyzed the data; AF reviewed </w:t>
      </w:r>
      <w:r>
        <w:rPr>
          <w:sz w:val="24"/>
          <w:szCs w:val="24"/>
        </w:rPr>
        <w:t xml:space="preserve">the analyses; and </w:t>
      </w:r>
      <w:r>
        <w:rPr>
          <w:sz w:val="24"/>
          <w:szCs w:val="24"/>
        </w:rPr>
        <w:t>CJL</w:t>
      </w:r>
      <w:r>
        <w:rPr>
          <w:sz w:val="24"/>
          <w:szCs w:val="24"/>
        </w:rPr>
        <w:t>, J</w:t>
      </w:r>
      <w:ins w:id="210" w:author="Jacob Lucero" w:date="2020-09-29T22:33:00Z">
        <w:r w:rsidR="008D51E0">
          <w:rPr>
            <w:sz w:val="24"/>
            <w:szCs w:val="24"/>
          </w:rPr>
          <w:t>L</w:t>
        </w:r>
      </w:ins>
      <w:del w:id="211" w:author="Jacob Lucero" w:date="2020-09-29T22:33:00Z">
        <w:r w:rsidDel="008D51E0">
          <w:rPr>
            <w:sz w:val="24"/>
            <w:szCs w:val="24"/>
          </w:rPr>
          <w:delText>H</w:delText>
        </w:r>
      </w:del>
      <w:r>
        <w:rPr>
          <w:sz w:val="24"/>
          <w:szCs w:val="24"/>
        </w:rPr>
        <w:t>, and AF led the writing of the manuscript. All authors contributed critically to the drafts and gave final approval for publication.</w:t>
      </w:r>
    </w:p>
    <w:p w14:paraId="469466A9" w14:textId="77777777" w:rsidR="00092CC6" w:rsidRDefault="00092CC6">
      <w:pPr>
        <w:pStyle w:val="Body"/>
        <w:spacing w:line="480" w:lineRule="auto"/>
        <w:rPr>
          <w:sz w:val="24"/>
          <w:szCs w:val="24"/>
        </w:rPr>
      </w:pPr>
    </w:p>
    <w:p w14:paraId="4633407A" w14:textId="77777777" w:rsidR="00092CC6" w:rsidRDefault="00173512">
      <w:pPr>
        <w:pStyle w:val="Body"/>
        <w:spacing w:line="480" w:lineRule="auto"/>
        <w:rPr>
          <w:b/>
          <w:bCs/>
          <w:sz w:val="24"/>
          <w:szCs w:val="24"/>
        </w:rPr>
      </w:pPr>
      <w:r>
        <w:rPr>
          <w:b/>
          <w:bCs/>
          <w:sz w:val="24"/>
          <w:szCs w:val="24"/>
        </w:rPr>
        <w:t>Data availability</w:t>
      </w:r>
    </w:p>
    <w:p w14:paraId="373D756B" w14:textId="77777777" w:rsidR="00092CC6" w:rsidRDefault="00173512">
      <w:pPr>
        <w:pStyle w:val="Body"/>
        <w:spacing w:line="480" w:lineRule="auto"/>
        <w:rPr>
          <w:sz w:val="24"/>
          <w:szCs w:val="24"/>
        </w:rPr>
      </w:pPr>
      <w:r>
        <w:rPr>
          <w:sz w:val="24"/>
          <w:szCs w:val="24"/>
        </w:rPr>
        <w:t>All data and R code are publicly available at the Knowledge Network for Biocom</w:t>
      </w:r>
      <w:r>
        <w:rPr>
          <w:sz w:val="24"/>
          <w:szCs w:val="24"/>
        </w:rPr>
        <w:t xml:space="preserve">plexity.  </w:t>
      </w:r>
    </w:p>
    <w:p w14:paraId="4BCE4F54" w14:textId="77777777" w:rsidR="00092CC6" w:rsidRDefault="00173512">
      <w:pPr>
        <w:pStyle w:val="Body"/>
        <w:spacing w:line="480" w:lineRule="auto"/>
        <w:rPr>
          <w:sz w:val="24"/>
          <w:szCs w:val="24"/>
        </w:rPr>
      </w:pPr>
      <w:r>
        <w:rPr>
          <w:sz w:val="24"/>
          <w:szCs w:val="24"/>
        </w:rPr>
        <w:t xml:space="preserve">Christopher </w:t>
      </w:r>
      <w:proofErr w:type="spellStart"/>
      <w:r>
        <w:rPr>
          <w:sz w:val="24"/>
          <w:szCs w:val="24"/>
        </w:rPr>
        <w:t>Lortie</w:t>
      </w:r>
      <w:proofErr w:type="spellEnd"/>
      <w:r>
        <w:rPr>
          <w:sz w:val="24"/>
          <w:szCs w:val="24"/>
        </w:rPr>
        <w:t xml:space="preserve">, Mario </w:t>
      </w:r>
      <w:proofErr w:type="spellStart"/>
      <w:r>
        <w:rPr>
          <w:sz w:val="24"/>
          <w:szCs w:val="24"/>
        </w:rPr>
        <w:t>Zuliani</w:t>
      </w:r>
      <w:proofErr w:type="spellEnd"/>
      <w:r>
        <w:rPr>
          <w:sz w:val="24"/>
          <w:szCs w:val="24"/>
        </w:rPr>
        <w:t>, Malory Owen, Florencia Miguel, Stephanie Haas, et al. 2020. A synthesis shrub facilitation studies testing for increases in community diversity estimates. Knowledge Network for Biocomplexity. doi:10.5063/F14748</w:t>
      </w:r>
      <w:r>
        <w:rPr>
          <w:sz w:val="24"/>
          <w:szCs w:val="24"/>
        </w:rPr>
        <w:t>8H.</w:t>
      </w:r>
    </w:p>
    <w:p w14:paraId="44C631F7" w14:textId="77777777" w:rsidR="00092CC6" w:rsidRDefault="00173512">
      <w:pPr>
        <w:pStyle w:val="Body"/>
        <w:spacing w:line="480" w:lineRule="auto"/>
        <w:rPr>
          <w:b/>
          <w:bCs/>
          <w:sz w:val="24"/>
          <w:szCs w:val="24"/>
        </w:rPr>
      </w:pPr>
      <w:r>
        <w:rPr>
          <w:b/>
          <w:bCs/>
          <w:sz w:val="24"/>
          <w:szCs w:val="24"/>
        </w:rPr>
        <w:t>Literature Cited</w:t>
      </w:r>
    </w:p>
    <w:p w14:paraId="0277B284" w14:textId="77777777" w:rsidR="00092CC6" w:rsidRDefault="00092CC6">
      <w:pPr>
        <w:pStyle w:val="Body"/>
        <w:spacing w:line="480" w:lineRule="auto"/>
      </w:pPr>
    </w:p>
    <w:sectPr w:rsidR="00092CC6">
      <w:headerReference w:type="default" r:id="rId12"/>
      <w:footerReference w:type="default" r:id="rId13"/>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acob Lucero" w:date="2020-09-29T20:26:00Z" w:initials="JL">
    <w:p w14:paraId="06803648" w14:textId="61125B19" w:rsidR="009A2E0E" w:rsidRDefault="009A2E0E">
      <w:pPr>
        <w:pStyle w:val="CommentText"/>
      </w:pPr>
      <w:r>
        <w:rPr>
          <w:rStyle w:val="CommentReference"/>
        </w:rPr>
        <w:annotationRef/>
      </w:r>
      <w:r>
        <w:t xml:space="preserve">Lucero ORCID: </w:t>
      </w:r>
      <w:hyperlink r:id="rId1" w:tgtFrame="_blank" w:history="1">
        <w:r>
          <w:rPr>
            <w:rStyle w:val="Hyperlink"/>
            <w:rFonts w:ascii="Arial" w:hAnsi="Arial" w:cs="Arial"/>
            <w:color w:val="1155CC"/>
            <w:sz w:val="23"/>
            <w:szCs w:val="23"/>
            <w:shd w:val="clear" w:color="auto" w:fill="FFFFFF"/>
          </w:rPr>
          <w:t>0000-0002-9535-5802</w:t>
        </w:r>
      </w:hyperlink>
    </w:p>
  </w:comment>
  <w:comment w:id="19" w:author="Jacob Lucero" w:date="2020-09-29T21:47:00Z" w:initials="JL">
    <w:p w14:paraId="7C324185" w14:textId="0842BDBF" w:rsidR="009A3719" w:rsidRDefault="009A3719">
      <w:pPr>
        <w:pStyle w:val="CommentText"/>
      </w:pPr>
      <w:r>
        <w:rPr>
          <w:rStyle w:val="CommentReference"/>
        </w:rPr>
        <w:annotationRef/>
      </w:r>
      <w:r>
        <w:t xml:space="preserve">Stop me if I’m wrong, but the y-axis of all the figs I’ve seen is RII, which </w:t>
      </w:r>
      <w:r w:rsidR="0094624A">
        <w:t>was calculated from primary studies to estimate the INTENSITY of positive interactions at the local scale.  Not frequency.  Right??</w:t>
      </w:r>
    </w:p>
  </w:comment>
  <w:comment w:id="24" w:author="Jacob Lucero" w:date="2020-09-29T20:38:00Z" w:initials="JL">
    <w:p w14:paraId="3A65F928" w14:textId="0A3FCAED" w:rsidR="00CF6591" w:rsidRDefault="00CF6591">
      <w:pPr>
        <w:pStyle w:val="CommentText"/>
      </w:pPr>
      <w:r>
        <w:rPr>
          <w:rStyle w:val="CommentReference"/>
        </w:rPr>
        <w:annotationRef/>
      </w:r>
      <w:r>
        <w:t>Makes total sense to me.  I really do like this.</w:t>
      </w:r>
    </w:p>
    <w:p w14:paraId="25C9941E" w14:textId="77777777" w:rsidR="00CF6591" w:rsidRDefault="00CF6591">
      <w:pPr>
        <w:pStyle w:val="CommentText"/>
      </w:pPr>
    </w:p>
    <w:p w14:paraId="145E77BF" w14:textId="4376F46A" w:rsidR="00CF6591" w:rsidRDefault="00CF6591">
      <w:pPr>
        <w:pStyle w:val="CommentText"/>
      </w:pPr>
      <w:r>
        <w:t xml:space="preserve">Great paper on this, just switch competition for facilitation: </w:t>
      </w:r>
      <w:r w:rsidRPr="00CF6591">
        <w:t>https://www.journals.uchicago.edu/doi/full/10.1086/682901</w:t>
      </w:r>
    </w:p>
  </w:comment>
  <w:comment w:id="28" w:author="Jacob Lucero" w:date="2020-09-29T20:45:00Z" w:initials="JL">
    <w:p w14:paraId="68B27D5C" w14:textId="77777777" w:rsidR="00CF6591" w:rsidRDefault="00CF6591">
      <w:pPr>
        <w:pStyle w:val="CommentText"/>
      </w:pPr>
      <w:r>
        <w:rPr>
          <w:rStyle w:val="CommentReference"/>
        </w:rPr>
        <w:annotationRef/>
      </w:r>
      <w:r>
        <w:t xml:space="preserve">Good up-to-date paper, if you need it: </w:t>
      </w:r>
    </w:p>
    <w:p w14:paraId="2A17A1D3" w14:textId="77777777" w:rsidR="00CF6591" w:rsidRDefault="00CF6591">
      <w:pPr>
        <w:pStyle w:val="CommentText"/>
      </w:pPr>
    </w:p>
    <w:p w14:paraId="510C7012" w14:textId="1AEDC602" w:rsidR="00CF6591" w:rsidRDefault="00CF6591">
      <w:pPr>
        <w:pStyle w:val="CommentText"/>
      </w:pPr>
      <w:r w:rsidRPr="00CF6591">
        <w:t>https://link.springer.com/article/10.1007/s10530-017-1582-2</w:t>
      </w:r>
      <w:r>
        <w:t xml:space="preserve"> </w:t>
      </w:r>
    </w:p>
  </w:comment>
  <w:comment w:id="32" w:author="Jacob Lucero" w:date="2020-09-29T20:51:00Z" w:initials="JL">
    <w:p w14:paraId="5CDCDC2C" w14:textId="77777777" w:rsidR="00C1545C" w:rsidRDefault="00C1545C">
      <w:pPr>
        <w:pStyle w:val="CommentText"/>
      </w:pPr>
      <w:r>
        <w:rPr>
          <w:rStyle w:val="CommentReference"/>
        </w:rPr>
        <w:annotationRef/>
      </w:r>
      <w:r>
        <w:t>citation:</w:t>
      </w:r>
    </w:p>
    <w:p w14:paraId="6FC5FA19" w14:textId="77777777" w:rsidR="00C1545C" w:rsidRDefault="00C1545C">
      <w:pPr>
        <w:pStyle w:val="CommentText"/>
      </w:pPr>
    </w:p>
    <w:p w14:paraId="595869B4" w14:textId="0425A09F" w:rsidR="00C1545C" w:rsidRDefault="00C1545C">
      <w:pPr>
        <w:pStyle w:val="CommentText"/>
      </w:pPr>
      <w:r w:rsidRPr="00C1545C">
        <w:t>https://www.cambridge.org/core/journals/oryx/article/surrogate-rearing-a-keystone-species-to-enhance-population-and-ecosystem-restoration/2CCEEC3514C4077FC0975FEE950A0178</w:t>
      </w:r>
    </w:p>
  </w:comment>
  <w:comment w:id="37" w:author="Jacob Lucero" w:date="2020-09-29T20:55:00Z" w:initials="JL">
    <w:p w14:paraId="267DAB6F" w14:textId="77777777" w:rsidR="00C1545C" w:rsidRDefault="00C1545C">
      <w:pPr>
        <w:pStyle w:val="CommentText"/>
      </w:pPr>
      <w:r>
        <w:rPr>
          <w:rStyle w:val="CommentReference"/>
        </w:rPr>
        <w:annotationRef/>
      </w:r>
      <w:r>
        <w:t>…is this what you meant</w:t>
      </w:r>
      <w:proofErr w:type="gramStart"/>
      <w:r>
        <w:t>??..</w:t>
      </w:r>
      <w:proofErr w:type="gramEnd"/>
      <w:r>
        <w:t>ignore if I’m barking up the wrong tree.</w:t>
      </w:r>
    </w:p>
    <w:p w14:paraId="6697B468" w14:textId="77777777" w:rsidR="001077DB" w:rsidRDefault="001077DB">
      <w:pPr>
        <w:pStyle w:val="CommentText"/>
      </w:pPr>
    </w:p>
    <w:p w14:paraId="47F80EE5" w14:textId="77777777" w:rsidR="001077DB" w:rsidRDefault="001077DB">
      <w:pPr>
        <w:pStyle w:val="CommentText"/>
      </w:pPr>
      <w:r>
        <w:t>But a great paper for what I suggested:</w:t>
      </w:r>
    </w:p>
    <w:p w14:paraId="0F195F32" w14:textId="77777777" w:rsidR="001077DB" w:rsidRDefault="001077DB">
      <w:pPr>
        <w:pStyle w:val="CommentText"/>
      </w:pPr>
    </w:p>
    <w:p w14:paraId="2B2E5B4A" w14:textId="5232F6BA" w:rsidR="001077DB" w:rsidRDefault="001077DB">
      <w:pPr>
        <w:pStyle w:val="CommentText"/>
      </w:pPr>
      <w:r w:rsidRPr="001077DB">
        <w:t>https://www.annualreviews.org/doi/abs/10.1146/annurev-ecolsys-120213-091857</w:t>
      </w:r>
    </w:p>
  </w:comment>
  <w:comment w:id="58" w:author="Jacob Lucero" w:date="2020-09-29T21:02:00Z" w:initials="JL">
    <w:p w14:paraId="394E7DC5" w14:textId="3ED07A60" w:rsidR="001077DB" w:rsidRDefault="001077DB">
      <w:pPr>
        <w:pStyle w:val="CommentText"/>
      </w:pPr>
      <w:r>
        <w:rPr>
          <w:rStyle w:val="CommentReference"/>
        </w:rPr>
        <w:annotationRef/>
      </w:r>
      <w:r>
        <w:t>Again, is this what you meant??  Current wording too vague.</w:t>
      </w:r>
    </w:p>
  </w:comment>
  <w:comment w:id="63" w:author="Jacob Lucero" w:date="2020-09-29T21:05:00Z" w:initials="JL">
    <w:p w14:paraId="35543C76" w14:textId="18C56286" w:rsidR="001077DB" w:rsidRDefault="001077DB">
      <w:pPr>
        <w:pStyle w:val="CommentText"/>
      </w:pPr>
      <w:r>
        <w:rPr>
          <w:rStyle w:val="CommentReference"/>
        </w:rPr>
        <w:annotationRef/>
      </w:r>
      <w:r>
        <w:t xml:space="preserve">We need a sentence like this.  Alter as you see fit, but something that ties back to the </w:t>
      </w:r>
      <w:r w:rsidRPr="001077DB">
        <w:t>raison d'être</w:t>
      </w:r>
      <w:r>
        <w:t xml:space="preserve"> presented in the abstract.</w:t>
      </w:r>
    </w:p>
  </w:comment>
  <w:comment w:id="81" w:author="Jacob Lucero" w:date="2020-09-29T21:19:00Z" w:initials="JL">
    <w:p w14:paraId="573A9F8C" w14:textId="77777777" w:rsidR="007C6145" w:rsidRDefault="007C6145">
      <w:pPr>
        <w:pStyle w:val="CommentText"/>
      </w:pPr>
      <w:r>
        <w:rPr>
          <w:rStyle w:val="CommentReference"/>
        </w:rPr>
        <w:annotationRef/>
      </w:r>
      <w:r>
        <w:t xml:space="preserve">Here’s a good paper, but maybe could do better? </w:t>
      </w:r>
    </w:p>
    <w:p w14:paraId="6161DF0D" w14:textId="77777777" w:rsidR="007C6145" w:rsidRDefault="007C6145">
      <w:pPr>
        <w:pStyle w:val="CommentText"/>
      </w:pPr>
    </w:p>
    <w:p w14:paraId="1C0EA6DF" w14:textId="7F079812" w:rsidR="007C6145" w:rsidRDefault="007C6145">
      <w:pPr>
        <w:pStyle w:val="CommentText"/>
      </w:pPr>
      <w:r w:rsidRPr="007C6145">
        <w:t>https://www.pnas.org/content/104/46/18123.short</w:t>
      </w:r>
    </w:p>
  </w:comment>
  <w:comment w:id="97" w:author="Jacob Lucero" w:date="2020-09-29T21:50:00Z" w:initials="JL">
    <w:p w14:paraId="44ADBC36" w14:textId="4A53C677" w:rsidR="0094624A" w:rsidRDefault="0094624A">
      <w:pPr>
        <w:pStyle w:val="CommentText"/>
      </w:pPr>
      <w:r>
        <w:rPr>
          <w:rStyle w:val="CommentReference"/>
        </w:rPr>
        <w:annotationRef/>
      </w:r>
      <w:r>
        <w:t>We didn’t test how the frequency of positive interactions varied, we tested how the intensity of interactions varied, right??</w:t>
      </w:r>
    </w:p>
  </w:comment>
  <w:comment w:id="109" w:author="Jacob Lucero" w:date="2020-09-29T21:27:00Z" w:initials="JL">
    <w:p w14:paraId="0B7BBA0C" w14:textId="53A54FEF" w:rsidR="00942CB2" w:rsidRDefault="007C6145" w:rsidP="00942CB2">
      <w:pPr>
        <w:pStyle w:val="CommentText"/>
      </w:pPr>
      <w:r>
        <w:rPr>
          <w:rStyle w:val="CommentReference"/>
        </w:rPr>
        <w:annotationRef/>
      </w:r>
      <w:r>
        <w:t>Is this what you meant??</w:t>
      </w:r>
    </w:p>
  </w:comment>
  <w:comment w:id="120" w:author="Jacob Lucero" w:date="2020-09-29T21:34:00Z" w:initials="JL">
    <w:p w14:paraId="186464D8" w14:textId="7A79FA32" w:rsidR="00942CB2" w:rsidRDefault="00942CB2">
      <w:pPr>
        <w:pStyle w:val="CommentText"/>
      </w:pPr>
      <w:r>
        <w:rPr>
          <w:rStyle w:val="CommentReference"/>
        </w:rPr>
        <w:annotationRef/>
      </w:r>
      <w:r>
        <w:t xml:space="preserve">Is this what you meant??  Either way, DO CHANGE the original wording – it says the same thing twice (using species richness to predict diversity isn’t much of a contribution </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roofErr w:type="gramEnd"/>
      <w:r>
        <w:t xml:space="preserve"> </w:t>
      </w:r>
    </w:p>
  </w:comment>
  <w:comment w:id="123" w:author="Jacob Lucero" w:date="2020-09-29T21:37:00Z" w:initials="JL">
    <w:p w14:paraId="605E41A5" w14:textId="75650920" w:rsidR="00942CB2" w:rsidRDefault="00942CB2">
      <w:pPr>
        <w:pStyle w:val="CommentText"/>
      </w:pPr>
      <w:r>
        <w:rPr>
          <w:rStyle w:val="CommentReference"/>
        </w:rPr>
        <w:annotationRef/>
      </w:r>
      <w:r w:rsidR="0094624A">
        <w:t>They weren’t all experiments, were they??  If so, ignore.</w:t>
      </w:r>
    </w:p>
  </w:comment>
  <w:comment w:id="146" w:author="Jacob Lucero" w:date="2020-09-29T21:54:00Z" w:initials="JL">
    <w:p w14:paraId="6A319418" w14:textId="2F826EAC" w:rsidR="0094624A" w:rsidRDefault="0094624A">
      <w:pPr>
        <w:pStyle w:val="CommentText"/>
      </w:pPr>
      <w:r>
        <w:rPr>
          <w:rStyle w:val="CommentReference"/>
        </w:rPr>
        <w:annotationRef/>
      </w:r>
      <w:r>
        <w:t xml:space="preserve">“diversity” should probably be defined earlier in the </w:t>
      </w:r>
      <w:proofErr w:type="spellStart"/>
      <w:r>
        <w:t>ms</w:t>
      </w:r>
      <w:proofErr w:type="spellEnd"/>
      <w:r>
        <w:t xml:space="preserve"> </w:t>
      </w:r>
    </w:p>
  </w:comment>
  <w:comment w:id="170" w:author="Jacob Lucero" w:date="2020-09-29T22:18:00Z" w:initials="JL">
    <w:p w14:paraId="352A92F7" w14:textId="77777777" w:rsidR="00EE634A" w:rsidRDefault="00EE634A" w:rsidP="00EE634A">
      <w:pPr>
        <w:pStyle w:val="CommentText"/>
      </w:pPr>
      <w:r>
        <w:rPr>
          <w:rStyle w:val="CommentReference"/>
        </w:rPr>
        <w:annotationRef/>
      </w:r>
      <w:r w:rsidRPr="00EE634A">
        <w:t>https://www.journals.uchicago.edu/doi/full/10.1086/682901</w:t>
      </w:r>
    </w:p>
  </w:comment>
  <w:comment w:id="189" w:author="Jacob Lucero" w:date="2020-09-29T22:21:00Z" w:initials="JL">
    <w:p w14:paraId="58AC3AF7" w14:textId="0F46D3C1" w:rsidR="00EE634A" w:rsidRDefault="00EE634A">
      <w:pPr>
        <w:pStyle w:val="CommentText"/>
      </w:pPr>
      <w:r>
        <w:rPr>
          <w:rStyle w:val="CommentReference"/>
        </w:rPr>
        <w:annotationRef/>
      </w:r>
      <w:r>
        <w:t>Sources:</w:t>
      </w:r>
    </w:p>
    <w:p w14:paraId="2B365CFF" w14:textId="77777777" w:rsidR="00EE634A" w:rsidRDefault="00EE634A">
      <w:pPr>
        <w:pStyle w:val="CommentText"/>
      </w:pPr>
    </w:p>
    <w:p w14:paraId="0E66A7C5" w14:textId="6AC1D353" w:rsidR="00EE634A" w:rsidRDefault="00EE634A">
      <w:pPr>
        <w:pStyle w:val="CommentText"/>
      </w:pPr>
      <w:hyperlink r:id="rId2" w:history="1">
        <w:r w:rsidRPr="009D7B0F">
          <w:rPr>
            <w:rStyle w:val="Hyperlink"/>
          </w:rPr>
          <w:t>https://besjournals.onlinelibrary.wiley.com/doi/full/10.1111/j.1365-2745.2009.01573.x</w:t>
        </w:r>
      </w:hyperlink>
    </w:p>
    <w:p w14:paraId="3F7621BE" w14:textId="28D5048D" w:rsidR="00EE634A" w:rsidRDefault="00EE634A">
      <w:pPr>
        <w:pStyle w:val="CommentText"/>
      </w:pPr>
    </w:p>
    <w:p w14:paraId="0F1C5032" w14:textId="53DED35F" w:rsidR="00EE634A" w:rsidRDefault="00EE634A">
      <w:pPr>
        <w:pStyle w:val="CommentText"/>
      </w:pPr>
      <w:r w:rsidRPr="00EE634A">
        <w:t>https://www.sciencedirect.com/science/article/pii/S0140196307002212</w:t>
      </w:r>
    </w:p>
    <w:p w14:paraId="2B4D9AF9" w14:textId="03452344" w:rsidR="00EE634A" w:rsidRDefault="00EE634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803648" w15:done="0"/>
  <w15:commentEx w15:paraId="7C324185" w15:done="0"/>
  <w15:commentEx w15:paraId="145E77BF" w15:done="0"/>
  <w15:commentEx w15:paraId="510C7012" w15:done="0"/>
  <w15:commentEx w15:paraId="595869B4" w15:done="0"/>
  <w15:commentEx w15:paraId="2B2E5B4A" w15:done="0"/>
  <w15:commentEx w15:paraId="394E7DC5" w15:done="0"/>
  <w15:commentEx w15:paraId="35543C76" w15:done="0"/>
  <w15:commentEx w15:paraId="1C0EA6DF" w15:done="0"/>
  <w15:commentEx w15:paraId="44ADBC36" w15:done="0"/>
  <w15:commentEx w15:paraId="0B7BBA0C" w15:done="0"/>
  <w15:commentEx w15:paraId="186464D8" w15:done="0"/>
  <w15:commentEx w15:paraId="605E41A5" w15:done="0"/>
  <w15:commentEx w15:paraId="6A319418" w15:done="0"/>
  <w15:commentEx w15:paraId="352A92F7" w15:done="0"/>
  <w15:commentEx w15:paraId="2B4D9A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E170E" w16cex:dateUtc="2020-09-30T02:26:00Z"/>
  <w16cex:commentExtensible w16cex:durableId="231E29F0" w16cex:dateUtc="2020-09-30T03:47:00Z"/>
  <w16cex:commentExtensible w16cex:durableId="231E19B2" w16cex:dateUtc="2020-09-30T02:38:00Z"/>
  <w16cex:commentExtensible w16cex:durableId="231E1B6E" w16cex:dateUtc="2020-09-30T02:45:00Z"/>
  <w16cex:commentExtensible w16cex:durableId="231E1CBB" w16cex:dateUtc="2020-09-30T02:51:00Z"/>
  <w16cex:commentExtensible w16cex:durableId="231E1DB7" w16cex:dateUtc="2020-09-30T02:55:00Z"/>
  <w16cex:commentExtensible w16cex:durableId="231E1F56" w16cex:dateUtc="2020-09-30T03:02:00Z"/>
  <w16cex:commentExtensible w16cex:durableId="231E2030" w16cex:dateUtc="2020-09-30T03:05:00Z"/>
  <w16cex:commentExtensible w16cex:durableId="231E237A" w16cex:dateUtc="2020-09-30T03:19:00Z"/>
  <w16cex:commentExtensible w16cex:durableId="231E2A92" w16cex:dateUtc="2020-09-30T03:50:00Z"/>
  <w16cex:commentExtensible w16cex:durableId="231E252D" w16cex:dateUtc="2020-09-30T03:27:00Z"/>
  <w16cex:commentExtensible w16cex:durableId="231E26CD" w16cex:dateUtc="2020-09-30T03:34:00Z"/>
  <w16cex:commentExtensible w16cex:durableId="231E2789" w16cex:dateUtc="2020-09-30T03:37:00Z"/>
  <w16cex:commentExtensible w16cex:durableId="231E2BAB" w16cex:dateUtc="2020-09-30T03:54:00Z"/>
  <w16cex:commentExtensible w16cex:durableId="231E3133" w16cex:dateUtc="2020-09-30T04:18:00Z"/>
  <w16cex:commentExtensible w16cex:durableId="231E3204" w16cex:dateUtc="2020-09-30T0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803648" w16cid:durableId="231E170E"/>
  <w16cid:commentId w16cid:paraId="7C324185" w16cid:durableId="231E29F0"/>
  <w16cid:commentId w16cid:paraId="145E77BF" w16cid:durableId="231E19B2"/>
  <w16cid:commentId w16cid:paraId="510C7012" w16cid:durableId="231E1B6E"/>
  <w16cid:commentId w16cid:paraId="595869B4" w16cid:durableId="231E1CBB"/>
  <w16cid:commentId w16cid:paraId="2B2E5B4A" w16cid:durableId="231E1DB7"/>
  <w16cid:commentId w16cid:paraId="394E7DC5" w16cid:durableId="231E1F56"/>
  <w16cid:commentId w16cid:paraId="35543C76" w16cid:durableId="231E2030"/>
  <w16cid:commentId w16cid:paraId="1C0EA6DF" w16cid:durableId="231E237A"/>
  <w16cid:commentId w16cid:paraId="44ADBC36" w16cid:durableId="231E2A92"/>
  <w16cid:commentId w16cid:paraId="0B7BBA0C" w16cid:durableId="231E252D"/>
  <w16cid:commentId w16cid:paraId="186464D8" w16cid:durableId="231E26CD"/>
  <w16cid:commentId w16cid:paraId="605E41A5" w16cid:durableId="231E2789"/>
  <w16cid:commentId w16cid:paraId="6A319418" w16cid:durableId="231E2BAB"/>
  <w16cid:commentId w16cid:paraId="352A92F7" w16cid:durableId="231E3133"/>
  <w16cid:commentId w16cid:paraId="2B4D9AF9" w16cid:durableId="231E32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792AD" w14:textId="77777777" w:rsidR="00173512" w:rsidRDefault="00173512">
      <w:r>
        <w:separator/>
      </w:r>
    </w:p>
  </w:endnote>
  <w:endnote w:type="continuationSeparator" w:id="0">
    <w:p w14:paraId="0D68D248" w14:textId="77777777" w:rsidR="00173512" w:rsidRDefault="00173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FF004" w14:textId="77777777" w:rsidR="00092CC6" w:rsidRDefault="00092C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6AD12" w14:textId="77777777" w:rsidR="00173512" w:rsidRDefault="00173512">
      <w:r>
        <w:separator/>
      </w:r>
    </w:p>
  </w:footnote>
  <w:footnote w:type="continuationSeparator" w:id="0">
    <w:p w14:paraId="19701210" w14:textId="77777777" w:rsidR="00173512" w:rsidRDefault="00173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E67C7" w14:textId="77777777" w:rsidR="00092CC6" w:rsidRDefault="00173512">
    <w:pPr>
      <w:pStyle w:val="HeaderFooter"/>
      <w:tabs>
        <w:tab w:val="clear" w:pos="9020"/>
        <w:tab w:val="center" w:pos="4680"/>
        <w:tab w:val="right" w:pos="9360"/>
      </w:tabs>
    </w:pPr>
    <w:r>
      <w:tab/>
    </w:r>
    <w:r>
      <w:tab/>
    </w:r>
    <w:r>
      <w:fldChar w:fldCharType="begin"/>
    </w:r>
    <w:r>
      <w:instrText xml:space="preserve"> PAGE </w:instrText>
    </w:r>
    <w:r w:rsidR="009A2E0E">
      <w:fldChar w:fldCharType="separate"/>
    </w:r>
    <w:r w:rsidR="009A2E0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43C27"/>
    <w:multiLevelType w:val="hybridMultilevel"/>
    <w:tmpl w:val="ED08F9EC"/>
    <w:styleLink w:val="Numbered"/>
    <w:lvl w:ilvl="0" w:tplc="66DA54A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9F440A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5930F0F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B92CF3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F9629E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4C64E2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B3AB9D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E6E0B41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B0A14F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EDF022C"/>
    <w:multiLevelType w:val="hybridMultilevel"/>
    <w:tmpl w:val="ED08F9EC"/>
    <w:numStyleLink w:val="Numbered"/>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Lucero">
    <w15:presenceInfo w15:providerId="Windows Live" w15:userId="bad348f34888c1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CC6"/>
    <w:rsid w:val="00092CC6"/>
    <w:rsid w:val="001077DB"/>
    <w:rsid w:val="00173512"/>
    <w:rsid w:val="00776A41"/>
    <w:rsid w:val="007C6145"/>
    <w:rsid w:val="00877D74"/>
    <w:rsid w:val="008D51E0"/>
    <w:rsid w:val="00942CB2"/>
    <w:rsid w:val="0094624A"/>
    <w:rsid w:val="009A2E0E"/>
    <w:rsid w:val="009A3719"/>
    <w:rsid w:val="00A15AD8"/>
    <w:rsid w:val="00C1545C"/>
    <w:rsid w:val="00CF6591"/>
    <w:rsid w:val="00EE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206E"/>
  <w15:docId w15:val="{CA64E623-A27D-478A-8E12-DF2B7587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877D7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character" w:styleId="CommentReference">
    <w:name w:val="annotation reference"/>
    <w:basedOn w:val="DefaultParagraphFont"/>
    <w:uiPriority w:val="99"/>
    <w:semiHidden/>
    <w:unhideWhenUsed/>
    <w:rsid w:val="009A2E0E"/>
    <w:rPr>
      <w:sz w:val="16"/>
      <w:szCs w:val="16"/>
    </w:rPr>
  </w:style>
  <w:style w:type="paragraph" w:styleId="CommentText">
    <w:name w:val="annotation text"/>
    <w:basedOn w:val="Normal"/>
    <w:link w:val="CommentTextChar"/>
    <w:uiPriority w:val="99"/>
    <w:unhideWhenUsed/>
    <w:rsid w:val="009A2E0E"/>
    <w:rPr>
      <w:sz w:val="20"/>
      <w:szCs w:val="20"/>
    </w:rPr>
  </w:style>
  <w:style w:type="character" w:customStyle="1" w:styleId="CommentTextChar">
    <w:name w:val="Comment Text Char"/>
    <w:basedOn w:val="DefaultParagraphFont"/>
    <w:link w:val="CommentText"/>
    <w:uiPriority w:val="99"/>
    <w:rsid w:val="009A2E0E"/>
  </w:style>
  <w:style w:type="paragraph" w:styleId="CommentSubject">
    <w:name w:val="annotation subject"/>
    <w:basedOn w:val="CommentText"/>
    <w:next w:val="CommentText"/>
    <w:link w:val="CommentSubjectChar"/>
    <w:uiPriority w:val="99"/>
    <w:semiHidden/>
    <w:unhideWhenUsed/>
    <w:rsid w:val="009A2E0E"/>
    <w:rPr>
      <w:b/>
      <w:bCs/>
    </w:rPr>
  </w:style>
  <w:style w:type="character" w:customStyle="1" w:styleId="CommentSubjectChar">
    <w:name w:val="Comment Subject Char"/>
    <w:basedOn w:val="CommentTextChar"/>
    <w:link w:val="CommentSubject"/>
    <w:uiPriority w:val="99"/>
    <w:semiHidden/>
    <w:rsid w:val="009A2E0E"/>
    <w:rPr>
      <w:b/>
      <w:bCs/>
    </w:rPr>
  </w:style>
  <w:style w:type="paragraph" w:styleId="BalloonText">
    <w:name w:val="Balloon Text"/>
    <w:basedOn w:val="Normal"/>
    <w:link w:val="BalloonTextChar"/>
    <w:uiPriority w:val="99"/>
    <w:semiHidden/>
    <w:unhideWhenUsed/>
    <w:rsid w:val="009A2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E0E"/>
    <w:rPr>
      <w:rFonts w:ascii="Segoe UI" w:hAnsi="Segoe UI" w:cs="Segoe UI"/>
      <w:sz w:val="18"/>
      <w:szCs w:val="18"/>
    </w:rPr>
  </w:style>
  <w:style w:type="character" w:customStyle="1" w:styleId="Heading1Char">
    <w:name w:val="Heading 1 Char"/>
    <w:basedOn w:val="DefaultParagraphFont"/>
    <w:link w:val="Heading1"/>
    <w:uiPriority w:val="9"/>
    <w:rsid w:val="00877D74"/>
    <w:rPr>
      <w:rFonts w:eastAsia="Times New Roman"/>
      <w:b/>
      <w:bCs/>
      <w:kern w:val="36"/>
      <w:sz w:val="48"/>
      <w:szCs w:val="48"/>
      <w:bdr w:val="none" w:sz="0" w:space="0" w:color="auto"/>
    </w:rPr>
  </w:style>
  <w:style w:type="character" w:styleId="UnresolvedMention">
    <w:name w:val="Unresolved Mention"/>
    <w:basedOn w:val="DefaultParagraphFont"/>
    <w:uiPriority w:val="99"/>
    <w:semiHidden/>
    <w:unhideWhenUsed/>
    <w:rsid w:val="00EE6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211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besjournals.onlinelibrary.wiley.com/doi/full/10.1111/j.1365-2745.2009.01573.x" TargetMode="External"/><Relationship Id="rId1" Type="http://schemas.openxmlformats.org/officeDocument/2006/relationships/hyperlink" Target="http://orcid.org/0000-0002-9535-580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DAD20-13EA-4A36-B8A3-483EC8958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bbbbl</dc:creator>
  <cp:lastModifiedBy>Jacob Lucero</cp:lastModifiedBy>
  <cp:revision>2</cp:revision>
  <dcterms:created xsi:type="dcterms:W3CDTF">2020-09-30T04:33:00Z</dcterms:created>
  <dcterms:modified xsi:type="dcterms:W3CDTF">2020-09-30T04:33:00Z</dcterms:modified>
</cp:coreProperties>
</file>